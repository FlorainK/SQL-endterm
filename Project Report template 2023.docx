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66C9F" w14:textId="77777777" w:rsidR="003104A4" w:rsidRDefault="00961846">
      <w:pPr>
        <w:spacing w:before="87"/>
        <w:ind w:left="160"/>
        <w:rPr>
          <w:i/>
          <w:sz w:val="20"/>
        </w:rPr>
      </w:pPr>
      <w:r>
        <w:rPr>
          <w:i/>
          <w:sz w:val="20"/>
        </w:rPr>
        <w:t>SQL</w:t>
      </w:r>
      <w:r>
        <w:rPr>
          <w:i/>
          <w:spacing w:val="-2"/>
          <w:sz w:val="20"/>
        </w:rPr>
        <w:t xml:space="preserve"> </w:t>
      </w:r>
      <w:r>
        <w:rPr>
          <w:i/>
          <w:sz w:val="20"/>
        </w:rPr>
        <w:t>and</w:t>
      </w:r>
      <w:r>
        <w:rPr>
          <w:i/>
          <w:spacing w:val="-2"/>
          <w:sz w:val="20"/>
        </w:rPr>
        <w:t xml:space="preserve"> </w:t>
      </w:r>
      <w:r>
        <w:rPr>
          <w:i/>
          <w:sz w:val="20"/>
        </w:rPr>
        <w:t>Relational</w:t>
      </w:r>
      <w:r>
        <w:rPr>
          <w:i/>
          <w:spacing w:val="-2"/>
          <w:sz w:val="20"/>
        </w:rPr>
        <w:t xml:space="preserve"> </w:t>
      </w:r>
      <w:r>
        <w:rPr>
          <w:i/>
          <w:sz w:val="20"/>
        </w:rPr>
        <w:t>Databases,</w:t>
      </w:r>
      <w:r>
        <w:rPr>
          <w:i/>
          <w:spacing w:val="-2"/>
          <w:sz w:val="20"/>
        </w:rPr>
        <w:t xml:space="preserve"> </w:t>
      </w:r>
      <w:r>
        <w:rPr>
          <w:i/>
          <w:sz w:val="20"/>
        </w:rPr>
        <w:t>Project</w:t>
      </w:r>
      <w:r>
        <w:rPr>
          <w:i/>
          <w:spacing w:val="-1"/>
          <w:sz w:val="20"/>
        </w:rPr>
        <w:t xml:space="preserve"> </w:t>
      </w:r>
      <w:r>
        <w:rPr>
          <w:i/>
          <w:sz w:val="20"/>
        </w:rPr>
        <w:t>Report,</w:t>
      </w:r>
      <w:r>
        <w:rPr>
          <w:i/>
          <w:spacing w:val="-2"/>
          <w:sz w:val="20"/>
        </w:rPr>
        <w:t xml:space="preserve"> </w:t>
      </w:r>
      <w:r>
        <w:rPr>
          <w:i/>
          <w:sz w:val="20"/>
        </w:rPr>
        <w:t>2023</w:t>
      </w:r>
    </w:p>
    <w:p w14:paraId="40066CA0" w14:textId="77777777" w:rsidR="003104A4" w:rsidRDefault="003104A4">
      <w:pPr>
        <w:pStyle w:val="BodyText"/>
        <w:rPr>
          <w:i/>
        </w:rPr>
      </w:pPr>
    </w:p>
    <w:p w14:paraId="40066CA1" w14:textId="77777777" w:rsidR="003104A4" w:rsidRDefault="003104A4">
      <w:pPr>
        <w:pStyle w:val="BodyText"/>
        <w:rPr>
          <w:i/>
        </w:rPr>
      </w:pPr>
    </w:p>
    <w:p w14:paraId="40066CA2" w14:textId="77777777" w:rsidR="003104A4" w:rsidRDefault="003104A4">
      <w:pPr>
        <w:pStyle w:val="BodyText"/>
        <w:rPr>
          <w:i/>
        </w:rPr>
      </w:pPr>
    </w:p>
    <w:p w14:paraId="40066CA3" w14:textId="77777777" w:rsidR="003104A4" w:rsidRDefault="003104A4">
      <w:pPr>
        <w:pStyle w:val="BodyText"/>
        <w:spacing w:before="6"/>
        <w:rPr>
          <w:i/>
          <w:sz w:val="34"/>
        </w:rPr>
      </w:pPr>
    </w:p>
    <w:p w14:paraId="40066CA4" w14:textId="375D97C2" w:rsidR="003104A4" w:rsidRDefault="00961846">
      <w:pPr>
        <w:pStyle w:val="Title"/>
      </w:pPr>
      <w:r>
        <w:t>Project</w:t>
      </w:r>
      <w:r>
        <w:rPr>
          <w:spacing w:val="134"/>
        </w:rPr>
        <w:t xml:space="preserve"> </w:t>
      </w:r>
      <w:r w:rsidR="00206758">
        <w:t>Excelsior</w:t>
      </w:r>
    </w:p>
    <w:p w14:paraId="40066CA5" w14:textId="77777777" w:rsidR="003104A4" w:rsidRDefault="003104A4">
      <w:pPr>
        <w:pStyle w:val="BodyText"/>
        <w:rPr>
          <w:b/>
          <w:sz w:val="72"/>
        </w:rPr>
      </w:pPr>
    </w:p>
    <w:p w14:paraId="40066CA6" w14:textId="3D4E1BFB" w:rsidR="003104A4" w:rsidRDefault="00206758">
      <w:pPr>
        <w:ind w:left="181" w:right="361"/>
        <w:jc w:val="center"/>
        <w:rPr>
          <w:b/>
          <w:sz w:val="24"/>
        </w:rPr>
      </w:pPr>
      <w:r>
        <w:rPr>
          <w:b/>
          <w:sz w:val="24"/>
        </w:rPr>
        <w:t xml:space="preserve">Florian Kenner - </w:t>
      </w:r>
      <w:r w:rsidR="00C363B4">
        <w:rPr>
          <w:b/>
          <w:sz w:val="24"/>
        </w:rPr>
        <w:t>22208397</w:t>
      </w:r>
    </w:p>
    <w:p w14:paraId="40066CA7" w14:textId="43BA867B" w:rsidR="003104A4" w:rsidRDefault="00961846">
      <w:pPr>
        <w:pStyle w:val="BodyText"/>
        <w:spacing w:before="2"/>
        <w:ind w:left="400" w:right="143"/>
        <w:jc w:val="center"/>
      </w:pPr>
      <w:r>
        <w:t>(</w:t>
      </w:r>
      <w:r w:rsidR="00C363B4">
        <w:t>Florian.Kenner@ucdconnect.ie</w:t>
      </w:r>
      <w:r>
        <w:t>)</w:t>
      </w:r>
    </w:p>
    <w:p w14:paraId="40066CA8" w14:textId="77777777" w:rsidR="003104A4" w:rsidRDefault="003104A4">
      <w:pPr>
        <w:pStyle w:val="BodyText"/>
        <w:rPr>
          <w:sz w:val="28"/>
        </w:rPr>
      </w:pPr>
    </w:p>
    <w:p w14:paraId="40066CA9" w14:textId="77777777" w:rsidR="003104A4" w:rsidRDefault="00961846">
      <w:pPr>
        <w:pStyle w:val="BodyText"/>
        <w:spacing w:before="235"/>
        <w:ind w:left="400" w:right="360"/>
        <w:jc w:val="center"/>
      </w:pPr>
      <w:r>
        <w:t>Use</w:t>
      </w:r>
      <w:r>
        <w:rPr>
          <w:spacing w:val="-1"/>
        </w:rPr>
        <w:t xml:space="preserve"> </w:t>
      </w:r>
      <w:r>
        <w:t>a</w:t>
      </w:r>
      <w:r>
        <w:rPr>
          <w:spacing w:val="-1"/>
        </w:rPr>
        <w:t xml:space="preserve"> </w:t>
      </w:r>
      <w:r>
        <w:t>splash page image</w:t>
      </w:r>
      <w:r>
        <w:rPr>
          <w:spacing w:val="-1"/>
        </w:rPr>
        <w:t xml:space="preserve"> </w:t>
      </w:r>
      <w:r>
        <w:t>here</w:t>
      </w:r>
      <w:r>
        <w:rPr>
          <w:spacing w:val="-1"/>
        </w:rPr>
        <w:t xml:space="preserve"> </w:t>
      </w:r>
      <w:r>
        <w:t>[optional]</w:t>
      </w:r>
    </w:p>
    <w:p w14:paraId="40066CAA" w14:textId="77777777" w:rsidR="003104A4" w:rsidRDefault="003104A4">
      <w:pPr>
        <w:pStyle w:val="BodyText"/>
        <w:rPr>
          <w:sz w:val="28"/>
        </w:rPr>
      </w:pPr>
    </w:p>
    <w:p w14:paraId="40066CAB" w14:textId="77777777" w:rsidR="003104A4" w:rsidRDefault="00961846">
      <w:pPr>
        <w:pStyle w:val="BodyText"/>
        <w:spacing w:before="230"/>
        <w:ind w:left="160" w:right="308"/>
      </w:pPr>
      <w:r>
        <w:t>Use</w:t>
      </w:r>
      <w:r>
        <w:rPr>
          <w:spacing w:val="-2"/>
        </w:rPr>
        <w:t xml:space="preserve"> </w:t>
      </w:r>
      <w:r>
        <w:rPr>
          <w:i/>
        </w:rPr>
        <w:t>LaTeX</w:t>
      </w:r>
      <w:r>
        <w:rPr>
          <w:i/>
          <w:spacing w:val="-2"/>
        </w:rPr>
        <w:t xml:space="preserve"> </w:t>
      </w:r>
      <w:r>
        <w:t>if</w:t>
      </w:r>
      <w:r>
        <w:rPr>
          <w:spacing w:val="-2"/>
        </w:rPr>
        <w:t xml:space="preserve"> </w:t>
      </w:r>
      <w:r>
        <w:t>you</w:t>
      </w:r>
      <w:r>
        <w:rPr>
          <w:spacing w:val="-3"/>
        </w:rPr>
        <w:t xml:space="preserve"> </w:t>
      </w:r>
      <w:r>
        <w:t>wish</w:t>
      </w:r>
      <w:r>
        <w:rPr>
          <w:spacing w:val="-1"/>
        </w:rPr>
        <w:t xml:space="preserve"> </w:t>
      </w:r>
      <w:r>
        <w:t>but</w:t>
      </w:r>
      <w:r>
        <w:rPr>
          <w:spacing w:val="-3"/>
        </w:rPr>
        <w:t xml:space="preserve"> </w:t>
      </w:r>
      <w:r>
        <w:t>use</w:t>
      </w:r>
      <w:r>
        <w:rPr>
          <w:spacing w:val="-1"/>
        </w:rPr>
        <w:t xml:space="preserve"> </w:t>
      </w:r>
      <w:r>
        <w:t>the</w:t>
      </w:r>
      <w:r>
        <w:rPr>
          <w:spacing w:val="-3"/>
        </w:rPr>
        <w:t xml:space="preserve"> </w:t>
      </w:r>
      <w:r>
        <w:t>general</w:t>
      </w:r>
      <w:r>
        <w:rPr>
          <w:spacing w:val="-2"/>
        </w:rPr>
        <w:t xml:space="preserve"> </w:t>
      </w:r>
      <w:r>
        <w:t>spacing</w:t>
      </w:r>
      <w:r>
        <w:rPr>
          <w:spacing w:val="-3"/>
        </w:rPr>
        <w:t xml:space="preserve"> </w:t>
      </w:r>
      <w:r>
        <w:t>and</w:t>
      </w:r>
      <w:r>
        <w:rPr>
          <w:spacing w:val="-2"/>
        </w:rPr>
        <w:t xml:space="preserve"> </w:t>
      </w:r>
      <w:r>
        <w:t>font/style</w:t>
      </w:r>
      <w:r>
        <w:rPr>
          <w:spacing w:val="-3"/>
        </w:rPr>
        <w:t xml:space="preserve"> </w:t>
      </w:r>
      <w:r>
        <w:t>you</w:t>
      </w:r>
      <w:r>
        <w:rPr>
          <w:spacing w:val="-1"/>
        </w:rPr>
        <w:t xml:space="preserve"> </w:t>
      </w:r>
      <w:r>
        <w:t>find</w:t>
      </w:r>
      <w:r>
        <w:rPr>
          <w:spacing w:val="-3"/>
        </w:rPr>
        <w:t xml:space="preserve"> </w:t>
      </w:r>
      <w:r>
        <w:t>here</w:t>
      </w:r>
      <w:r>
        <w:rPr>
          <w:spacing w:val="-49"/>
        </w:rPr>
        <w:t xml:space="preserve"> </w:t>
      </w:r>
      <w:r>
        <w:t>(1.5</w:t>
      </w:r>
      <w:r>
        <w:rPr>
          <w:spacing w:val="-2"/>
        </w:rPr>
        <w:t xml:space="preserve"> </w:t>
      </w:r>
      <w:r>
        <w:t>spacing,</w:t>
      </w:r>
      <w:r>
        <w:rPr>
          <w:spacing w:val="-1"/>
        </w:rPr>
        <w:t xml:space="preserve"> </w:t>
      </w:r>
      <w:r>
        <w:t>12-point</w:t>
      </w:r>
      <w:r>
        <w:rPr>
          <w:spacing w:val="-1"/>
        </w:rPr>
        <w:t xml:space="preserve"> </w:t>
      </w:r>
      <w:r>
        <w:t>font for</w:t>
      </w:r>
      <w:r>
        <w:rPr>
          <w:spacing w:val="-1"/>
        </w:rPr>
        <w:t xml:space="preserve"> </w:t>
      </w:r>
      <w:r>
        <w:t>text,</w:t>
      </w:r>
      <w:r>
        <w:rPr>
          <w:spacing w:val="-1"/>
        </w:rPr>
        <w:t xml:space="preserve"> </w:t>
      </w:r>
      <w:r>
        <w:t>etc.).</w:t>
      </w:r>
    </w:p>
    <w:p w14:paraId="40066CAC" w14:textId="77777777" w:rsidR="003104A4" w:rsidRDefault="003104A4">
      <w:pPr>
        <w:pStyle w:val="BodyText"/>
        <w:spacing w:before="1"/>
      </w:pPr>
    </w:p>
    <w:p w14:paraId="40066CAD" w14:textId="77777777" w:rsidR="003104A4" w:rsidRDefault="00961846">
      <w:pPr>
        <w:pStyle w:val="BodyText"/>
        <w:ind w:left="160" w:right="308"/>
      </w:pPr>
      <w:r>
        <w:t>Be sure to submit a PDF (not a .DOC file) as your report. Overall, it will be about</w:t>
      </w:r>
      <w:r>
        <w:rPr>
          <w:spacing w:val="-51"/>
        </w:rPr>
        <w:t xml:space="preserve"> </w:t>
      </w:r>
      <w:r>
        <w:rPr>
          <w:b/>
        </w:rPr>
        <w:t>25-30 pages</w:t>
      </w:r>
      <w:r>
        <w:t>, including diagrams and screenshots. A significant portion of the</w:t>
      </w:r>
      <w:r>
        <w:rPr>
          <w:spacing w:val="1"/>
        </w:rPr>
        <w:t xml:space="preserve"> </w:t>
      </w:r>
      <w:r>
        <w:t>report</w:t>
      </w:r>
      <w:r>
        <w:rPr>
          <w:spacing w:val="-1"/>
        </w:rPr>
        <w:t xml:space="preserve"> </w:t>
      </w:r>
      <w:r>
        <w:t>should be textual. Do not</w:t>
      </w:r>
      <w:r>
        <w:rPr>
          <w:spacing w:val="-1"/>
        </w:rPr>
        <w:t xml:space="preserve"> </w:t>
      </w:r>
      <w:r>
        <w:t>rely on images to write</w:t>
      </w:r>
      <w:r>
        <w:rPr>
          <w:spacing w:val="-1"/>
        </w:rPr>
        <w:t xml:space="preserve"> </w:t>
      </w:r>
      <w:r>
        <w:t>your report for you.</w:t>
      </w:r>
    </w:p>
    <w:p w14:paraId="40066CAE" w14:textId="77777777" w:rsidR="003104A4" w:rsidRDefault="003104A4">
      <w:pPr>
        <w:pStyle w:val="BodyText"/>
        <w:spacing w:before="2"/>
      </w:pPr>
    </w:p>
    <w:p w14:paraId="40066CAF" w14:textId="77777777" w:rsidR="003104A4" w:rsidRDefault="00961846">
      <w:pPr>
        <w:pStyle w:val="BodyText"/>
        <w:ind w:left="160" w:right="308"/>
      </w:pPr>
      <w:r>
        <w:rPr>
          <w:b/>
        </w:rPr>
        <w:t>Remember</w:t>
      </w:r>
      <w:r>
        <w:t>, your project this year concerns a database for a food laboratory.</w:t>
      </w:r>
      <w:r>
        <w:rPr>
          <w:spacing w:val="1"/>
        </w:rPr>
        <w:t xml:space="preserve"> </w:t>
      </w:r>
      <w:r>
        <w:t>Your</w:t>
      </w:r>
      <w:r>
        <w:rPr>
          <w:spacing w:val="-4"/>
        </w:rPr>
        <w:t xml:space="preserve"> </w:t>
      </w:r>
      <w:r>
        <w:t>database</w:t>
      </w:r>
      <w:r>
        <w:rPr>
          <w:spacing w:val="-4"/>
        </w:rPr>
        <w:t xml:space="preserve"> </w:t>
      </w:r>
      <w:r>
        <w:t>is</w:t>
      </w:r>
      <w:r>
        <w:rPr>
          <w:spacing w:val="-4"/>
        </w:rPr>
        <w:t xml:space="preserve"> </w:t>
      </w:r>
      <w:r>
        <w:t>intended</w:t>
      </w:r>
      <w:r>
        <w:rPr>
          <w:spacing w:val="-4"/>
        </w:rPr>
        <w:t xml:space="preserve"> </w:t>
      </w:r>
      <w:r>
        <w:t>to</w:t>
      </w:r>
      <w:r>
        <w:rPr>
          <w:spacing w:val="-3"/>
        </w:rPr>
        <w:t xml:space="preserve"> </w:t>
      </w:r>
      <w:r>
        <w:t>support</w:t>
      </w:r>
      <w:r>
        <w:rPr>
          <w:spacing w:val="-4"/>
        </w:rPr>
        <w:t xml:space="preserve"> </w:t>
      </w:r>
      <w:r>
        <w:t>the</w:t>
      </w:r>
      <w:r>
        <w:rPr>
          <w:spacing w:val="-4"/>
        </w:rPr>
        <w:t xml:space="preserve"> </w:t>
      </w:r>
      <w:r>
        <w:t>workings</w:t>
      </w:r>
      <w:r>
        <w:rPr>
          <w:spacing w:val="-4"/>
        </w:rPr>
        <w:t xml:space="preserve"> </w:t>
      </w:r>
      <w:r>
        <w:t>of the</w:t>
      </w:r>
      <w:r>
        <w:rPr>
          <w:spacing w:val="-4"/>
        </w:rPr>
        <w:t xml:space="preserve"> </w:t>
      </w:r>
      <w:r>
        <w:t>innovation</w:t>
      </w:r>
      <w:r>
        <w:rPr>
          <w:spacing w:val="-2"/>
        </w:rPr>
        <w:t xml:space="preserve"> </w:t>
      </w:r>
      <w:r>
        <w:t>processes</w:t>
      </w:r>
      <w:r>
        <w:rPr>
          <w:spacing w:val="-50"/>
        </w:rPr>
        <w:t xml:space="preserve"> </w:t>
      </w:r>
      <w:r>
        <w:t>within the laboratory. As such, identify the place of the database in the overall</w:t>
      </w:r>
      <w:r>
        <w:rPr>
          <w:spacing w:val="1"/>
        </w:rPr>
        <w:t xml:space="preserve"> </w:t>
      </w:r>
      <w:r>
        <w:t>laboratory,</w:t>
      </w:r>
      <w:r>
        <w:rPr>
          <w:spacing w:val="-3"/>
        </w:rPr>
        <w:t xml:space="preserve"> </w:t>
      </w:r>
      <w:r>
        <w:t>and</w:t>
      </w:r>
      <w:r>
        <w:rPr>
          <w:spacing w:val="-2"/>
        </w:rPr>
        <w:t xml:space="preserve"> </w:t>
      </w:r>
      <w:r>
        <w:t>tell</w:t>
      </w:r>
      <w:r>
        <w:rPr>
          <w:spacing w:val="-3"/>
        </w:rPr>
        <w:t xml:space="preserve"> </w:t>
      </w:r>
      <w:r>
        <w:t>us</w:t>
      </w:r>
      <w:r>
        <w:rPr>
          <w:spacing w:val="-2"/>
        </w:rPr>
        <w:t xml:space="preserve"> </w:t>
      </w:r>
      <w:r>
        <w:t>how</w:t>
      </w:r>
      <w:r>
        <w:rPr>
          <w:spacing w:val="-1"/>
        </w:rPr>
        <w:t xml:space="preserve"> </w:t>
      </w:r>
      <w:r>
        <w:t>you</w:t>
      </w:r>
      <w:r>
        <w:rPr>
          <w:spacing w:val="-2"/>
        </w:rPr>
        <w:t xml:space="preserve"> </w:t>
      </w:r>
      <w:r>
        <w:t>would</w:t>
      </w:r>
      <w:r>
        <w:rPr>
          <w:spacing w:val="-2"/>
        </w:rPr>
        <w:t xml:space="preserve"> </w:t>
      </w:r>
      <w:r>
        <w:t>support</w:t>
      </w:r>
      <w:r>
        <w:rPr>
          <w:spacing w:val="-1"/>
        </w:rPr>
        <w:t xml:space="preserve"> </w:t>
      </w:r>
      <w:r>
        <w:t>its</w:t>
      </w:r>
      <w:r>
        <w:rPr>
          <w:spacing w:val="-2"/>
        </w:rPr>
        <w:t xml:space="preserve"> </w:t>
      </w:r>
      <w:r>
        <w:t>operations</w:t>
      </w:r>
      <w:r>
        <w:rPr>
          <w:spacing w:val="-2"/>
        </w:rPr>
        <w:t xml:space="preserve"> </w:t>
      </w:r>
      <w:r>
        <w:t>at</w:t>
      </w:r>
      <w:r>
        <w:rPr>
          <w:spacing w:val="-3"/>
        </w:rPr>
        <w:t xml:space="preserve"> </w:t>
      </w:r>
      <w:r>
        <w:t>the</w:t>
      </w:r>
      <w:r>
        <w:rPr>
          <w:spacing w:val="-2"/>
        </w:rPr>
        <w:t xml:space="preserve"> </w:t>
      </w:r>
      <w:r>
        <w:t>SQL</w:t>
      </w:r>
      <w:r>
        <w:rPr>
          <w:spacing w:val="-2"/>
        </w:rPr>
        <w:t xml:space="preserve"> </w:t>
      </w:r>
      <w:r>
        <w:t>level.</w:t>
      </w:r>
    </w:p>
    <w:p w14:paraId="40066CB0" w14:textId="77777777" w:rsidR="003104A4" w:rsidRDefault="003104A4">
      <w:pPr>
        <w:pStyle w:val="BodyText"/>
        <w:spacing w:before="2"/>
      </w:pPr>
    </w:p>
    <w:p w14:paraId="40066CB1" w14:textId="77777777" w:rsidR="003104A4" w:rsidRDefault="00961846">
      <w:pPr>
        <w:pStyle w:val="BodyText"/>
        <w:spacing w:line="237" w:lineRule="auto"/>
        <w:ind w:left="160"/>
      </w:pPr>
      <w:r>
        <w:rPr>
          <w:b/>
        </w:rPr>
        <w:t>What</w:t>
      </w:r>
      <w:r>
        <w:rPr>
          <w:b/>
          <w:spacing w:val="-3"/>
        </w:rPr>
        <w:t xml:space="preserve"> </w:t>
      </w:r>
      <w:r>
        <w:rPr>
          <w:b/>
        </w:rPr>
        <w:t>to</w:t>
      </w:r>
      <w:r>
        <w:rPr>
          <w:b/>
          <w:spacing w:val="-2"/>
        </w:rPr>
        <w:t xml:space="preserve"> </w:t>
      </w:r>
      <w:r>
        <w:rPr>
          <w:b/>
        </w:rPr>
        <w:t>submit</w:t>
      </w:r>
      <w:r>
        <w:t>:</w:t>
      </w:r>
      <w:r>
        <w:rPr>
          <w:spacing w:val="-1"/>
        </w:rPr>
        <w:t xml:space="preserve"> </w:t>
      </w:r>
      <w:r>
        <w:t>This</w:t>
      </w:r>
      <w:r>
        <w:rPr>
          <w:spacing w:val="-1"/>
        </w:rPr>
        <w:t xml:space="preserve"> </w:t>
      </w:r>
      <w:r>
        <w:t>report,</w:t>
      </w:r>
      <w:r>
        <w:rPr>
          <w:spacing w:val="-1"/>
        </w:rPr>
        <w:t xml:space="preserve"> </w:t>
      </w:r>
      <w:r>
        <w:t>as</w:t>
      </w:r>
      <w:r>
        <w:rPr>
          <w:spacing w:val="-1"/>
        </w:rPr>
        <w:t xml:space="preserve"> </w:t>
      </w:r>
      <w:r>
        <w:t>a</w:t>
      </w:r>
      <w:r>
        <w:rPr>
          <w:spacing w:val="-1"/>
        </w:rPr>
        <w:t xml:space="preserve"> </w:t>
      </w:r>
      <w:r>
        <w:t>PDF,</w:t>
      </w:r>
      <w:r>
        <w:rPr>
          <w:spacing w:val="-3"/>
        </w:rPr>
        <w:t xml:space="preserve"> </w:t>
      </w:r>
      <w:r>
        <w:rPr>
          <w:i/>
        </w:rPr>
        <w:t>and</w:t>
      </w:r>
      <w:r>
        <w:rPr>
          <w:i/>
          <w:spacing w:val="-1"/>
        </w:rPr>
        <w:t xml:space="preserve"> </w:t>
      </w:r>
      <w:r>
        <w:t>the</w:t>
      </w:r>
      <w:r>
        <w:rPr>
          <w:spacing w:val="-2"/>
        </w:rPr>
        <w:t xml:space="preserve"> </w:t>
      </w:r>
      <w:r>
        <w:t>necessary</w:t>
      </w:r>
      <w:r>
        <w:rPr>
          <w:spacing w:val="-2"/>
        </w:rPr>
        <w:t xml:space="preserve"> </w:t>
      </w:r>
      <w:r>
        <w:t>SQL</w:t>
      </w:r>
      <w:r>
        <w:rPr>
          <w:spacing w:val="-3"/>
        </w:rPr>
        <w:t xml:space="preserve"> </w:t>
      </w:r>
      <w:r>
        <w:t>files</w:t>
      </w:r>
      <w:r>
        <w:rPr>
          <w:spacing w:val="-2"/>
        </w:rPr>
        <w:t xml:space="preserve"> </w:t>
      </w:r>
      <w:r>
        <w:t>to</w:t>
      </w:r>
      <w:r>
        <w:rPr>
          <w:spacing w:val="-2"/>
        </w:rPr>
        <w:t xml:space="preserve"> </w:t>
      </w:r>
      <w:r>
        <w:t>allow</w:t>
      </w:r>
      <w:r>
        <w:rPr>
          <w:spacing w:val="-2"/>
        </w:rPr>
        <w:t xml:space="preserve"> </w:t>
      </w:r>
      <w:r>
        <w:t>us</w:t>
      </w:r>
      <w:r>
        <w:rPr>
          <w:spacing w:val="-2"/>
        </w:rPr>
        <w:t xml:space="preserve"> </w:t>
      </w:r>
      <w:r>
        <w:t>to</w:t>
      </w:r>
      <w:r>
        <w:rPr>
          <w:spacing w:val="-50"/>
        </w:rPr>
        <w:t xml:space="preserve"> </w:t>
      </w:r>
      <w:r>
        <w:t>examine</w:t>
      </w:r>
      <w:r>
        <w:rPr>
          <w:spacing w:val="-1"/>
        </w:rPr>
        <w:t xml:space="preserve"> </w:t>
      </w:r>
      <w:r>
        <w:t>your database constructs and test your queries.</w:t>
      </w:r>
    </w:p>
    <w:p w14:paraId="40066CB2" w14:textId="77777777" w:rsidR="003104A4" w:rsidRDefault="003104A4">
      <w:pPr>
        <w:spacing w:line="237" w:lineRule="auto"/>
        <w:sectPr w:rsidR="003104A4">
          <w:footerReference w:type="default" r:id="rId8"/>
          <w:type w:val="continuous"/>
          <w:pgSz w:w="11900" w:h="16840"/>
          <w:pgMar w:top="620" w:right="1680" w:bottom="280" w:left="1640" w:header="720" w:footer="720" w:gutter="0"/>
          <w:cols w:space="720"/>
        </w:sectPr>
      </w:pPr>
    </w:p>
    <w:p w14:paraId="40066CB3" w14:textId="77777777" w:rsidR="003104A4" w:rsidRDefault="00961846">
      <w:pPr>
        <w:pStyle w:val="Heading1"/>
        <w:spacing w:before="78"/>
        <w:ind w:left="160" w:firstLine="0"/>
      </w:pPr>
      <w:r>
        <w:lastRenderedPageBreak/>
        <w:t>Table</w:t>
      </w:r>
      <w:r>
        <w:rPr>
          <w:spacing w:val="-3"/>
        </w:rPr>
        <w:t xml:space="preserve"> </w:t>
      </w:r>
      <w:r>
        <w:t>of</w:t>
      </w:r>
      <w:r>
        <w:rPr>
          <w:spacing w:val="-3"/>
        </w:rPr>
        <w:t xml:space="preserve"> </w:t>
      </w:r>
      <w:r>
        <w:t>Contents</w:t>
      </w:r>
    </w:p>
    <w:p w14:paraId="40066CB4" w14:textId="77777777" w:rsidR="003104A4" w:rsidRDefault="003104A4">
      <w:pPr>
        <w:pStyle w:val="BodyText"/>
        <w:rPr>
          <w:b/>
          <w:sz w:val="20"/>
        </w:rPr>
      </w:pPr>
    </w:p>
    <w:p w14:paraId="40066CB5" w14:textId="77777777" w:rsidR="003104A4" w:rsidRDefault="003104A4">
      <w:pPr>
        <w:pStyle w:val="BodyText"/>
        <w:rPr>
          <w:b/>
          <w:sz w:val="20"/>
        </w:rPr>
      </w:pPr>
    </w:p>
    <w:p w14:paraId="40066CB6" w14:textId="77777777" w:rsidR="003104A4" w:rsidRDefault="003104A4">
      <w:pPr>
        <w:pStyle w:val="BodyText"/>
        <w:spacing w:before="8"/>
        <w:rPr>
          <w:b/>
          <w:sz w:val="16"/>
        </w:rPr>
      </w:pPr>
    </w:p>
    <w:tbl>
      <w:tblPr>
        <w:tblW w:w="0" w:type="auto"/>
        <w:tblInd w:w="117" w:type="dxa"/>
        <w:tblLayout w:type="fixed"/>
        <w:tblCellMar>
          <w:left w:w="0" w:type="dxa"/>
          <w:right w:w="0" w:type="dxa"/>
        </w:tblCellMar>
        <w:tblLook w:val="01E0" w:firstRow="1" w:lastRow="1" w:firstColumn="1" w:lastColumn="1" w:noHBand="0" w:noVBand="0"/>
      </w:tblPr>
      <w:tblGrid>
        <w:gridCol w:w="1103"/>
        <w:gridCol w:w="1768"/>
        <w:gridCol w:w="4795"/>
        <w:gridCol w:w="489"/>
      </w:tblGrid>
      <w:tr w:rsidR="003104A4" w14:paraId="40066CBB" w14:textId="77777777">
        <w:trPr>
          <w:trHeight w:val="411"/>
        </w:trPr>
        <w:tc>
          <w:tcPr>
            <w:tcW w:w="1103" w:type="dxa"/>
          </w:tcPr>
          <w:p w14:paraId="40066CB7" w14:textId="77777777" w:rsidR="003104A4" w:rsidRDefault="00961846">
            <w:pPr>
              <w:pStyle w:val="TableParagraph"/>
              <w:spacing w:before="0"/>
              <w:ind w:left="33" w:right="33"/>
              <w:jc w:val="center"/>
              <w:rPr>
                <w:sz w:val="24"/>
              </w:rPr>
            </w:pPr>
            <w:r>
              <w:rPr>
                <w:sz w:val="24"/>
              </w:rPr>
              <w:t>Section</w:t>
            </w:r>
            <w:r>
              <w:rPr>
                <w:spacing w:val="-4"/>
                <w:sz w:val="24"/>
              </w:rPr>
              <w:t xml:space="preserve"> </w:t>
            </w:r>
            <w:r>
              <w:rPr>
                <w:sz w:val="24"/>
              </w:rPr>
              <w:t>1:</w:t>
            </w:r>
          </w:p>
        </w:tc>
        <w:tc>
          <w:tcPr>
            <w:tcW w:w="1768" w:type="dxa"/>
          </w:tcPr>
          <w:p w14:paraId="40066CB8" w14:textId="77777777" w:rsidR="003104A4" w:rsidRDefault="00961846">
            <w:pPr>
              <w:pStyle w:val="TableParagraph"/>
              <w:spacing w:before="0"/>
              <w:ind w:left="52"/>
              <w:rPr>
                <w:sz w:val="24"/>
              </w:rPr>
            </w:pPr>
            <w:r>
              <w:rPr>
                <w:sz w:val="24"/>
              </w:rPr>
              <w:t>Section</w:t>
            </w:r>
            <w:r>
              <w:rPr>
                <w:spacing w:val="-5"/>
                <w:sz w:val="24"/>
              </w:rPr>
              <w:t xml:space="preserve"> </w:t>
            </w:r>
            <w:r>
              <w:rPr>
                <w:sz w:val="24"/>
              </w:rPr>
              <w:t>Heading</w:t>
            </w:r>
          </w:p>
        </w:tc>
        <w:tc>
          <w:tcPr>
            <w:tcW w:w="4795" w:type="dxa"/>
          </w:tcPr>
          <w:p w14:paraId="40066CB9" w14:textId="77777777" w:rsidR="003104A4" w:rsidRDefault="00961846">
            <w:pPr>
              <w:pStyle w:val="TableParagraph"/>
              <w:spacing w:before="0"/>
              <w:ind w:left="58"/>
              <w:rPr>
                <w:sz w:val="24"/>
              </w:rPr>
            </w:pPr>
            <w:r>
              <w:rPr>
                <w:sz w:val="24"/>
              </w:rPr>
              <w:t>………………………………………………………………..</w:t>
            </w:r>
          </w:p>
        </w:tc>
        <w:tc>
          <w:tcPr>
            <w:tcW w:w="489" w:type="dxa"/>
          </w:tcPr>
          <w:p w14:paraId="40066CBA" w14:textId="77777777" w:rsidR="003104A4" w:rsidRDefault="00961846">
            <w:pPr>
              <w:pStyle w:val="TableParagraph"/>
              <w:spacing w:before="0"/>
              <w:ind w:right="50"/>
              <w:jc w:val="right"/>
              <w:rPr>
                <w:sz w:val="24"/>
              </w:rPr>
            </w:pPr>
            <w:r>
              <w:rPr>
                <w:sz w:val="24"/>
              </w:rPr>
              <w:t>1</w:t>
            </w:r>
          </w:p>
        </w:tc>
      </w:tr>
      <w:tr w:rsidR="003104A4" w14:paraId="40066CC0" w14:textId="77777777">
        <w:trPr>
          <w:trHeight w:val="542"/>
        </w:trPr>
        <w:tc>
          <w:tcPr>
            <w:tcW w:w="1103" w:type="dxa"/>
          </w:tcPr>
          <w:p w14:paraId="40066CBC"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2:</w:t>
            </w:r>
          </w:p>
        </w:tc>
        <w:tc>
          <w:tcPr>
            <w:tcW w:w="1768" w:type="dxa"/>
          </w:tcPr>
          <w:p w14:paraId="40066CBD"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BE" w14:textId="77777777" w:rsidR="003104A4" w:rsidRDefault="00961846">
            <w:pPr>
              <w:pStyle w:val="TableParagraph"/>
              <w:ind w:left="58"/>
              <w:rPr>
                <w:sz w:val="24"/>
              </w:rPr>
            </w:pPr>
            <w:r>
              <w:rPr>
                <w:sz w:val="24"/>
              </w:rPr>
              <w:t>………………………………………………………………..</w:t>
            </w:r>
          </w:p>
        </w:tc>
        <w:tc>
          <w:tcPr>
            <w:tcW w:w="489" w:type="dxa"/>
          </w:tcPr>
          <w:p w14:paraId="40066CBF" w14:textId="77777777" w:rsidR="003104A4" w:rsidRDefault="00961846">
            <w:pPr>
              <w:pStyle w:val="TableParagraph"/>
              <w:ind w:right="50"/>
              <w:jc w:val="right"/>
              <w:rPr>
                <w:sz w:val="24"/>
              </w:rPr>
            </w:pPr>
            <w:r>
              <w:rPr>
                <w:sz w:val="24"/>
              </w:rPr>
              <w:t>2</w:t>
            </w:r>
          </w:p>
        </w:tc>
      </w:tr>
      <w:tr w:rsidR="003104A4" w14:paraId="40066CC5" w14:textId="77777777">
        <w:trPr>
          <w:trHeight w:val="542"/>
        </w:trPr>
        <w:tc>
          <w:tcPr>
            <w:tcW w:w="1103" w:type="dxa"/>
          </w:tcPr>
          <w:p w14:paraId="40066CC1"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3:</w:t>
            </w:r>
          </w:p>
        </w:tc>
        <w:tc>
          <w:tcPr>
            <w:tcW w:w="1768" w:type="dxa"/>
          </w:tcPr>
          <w:p w14:paraId="40066CC2"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C3" w14:textId="77777777" w:rsidR="003104A4" w:rsidRDefault="00961846">
            <w:pPr>
              <w:pStyle w:val="TableParagraph"/>
              <w:ind w:left="58"/>
              <w:rPr>
                <w:sz w:val="24"/>
              </w:rPr>
            </w:pPr>
            <w:r>
              <w:rPr>
                <w:sz w:val="24"/>
              </w:rPr>
              <w:t>………………………………………………………………..</w:t>
            </w:r>
          </w:p>
        </w:tc>
        <w:tc>
          <w:tcPr>
            <w:tcW w:w="489" w:type="dxa"/>
          </w:tcPr>
          <w:p w14:paraId="40066CC4" w14:textId="77777777" w:rsidR="003104A4" w:rsidRDefault="00961846">
            <w:pPr>
              <w:pStyle w:val="TableParagraph"/>
              <w:ind w:right="50"/>
              <w:jc w:val="right"/>
              <w:rPr>
                <w:sz w:val="24"/>
              </w:rPr>
            </w:pPr>
            <w:r>
              <w:rPr>
                <w:sz w:val="24"/>
              </w:rPr>
              <w:t>3</w:t>
            </w:r>
          </w:p>
        </w:tc>
      </w:tr>
      <w:tr w:rsidR="003104A4" w14:paraId="40066CCA" w14:textId="77777777">
        <w:trPr>
          <w:trHeight w:val="542"/>
        </w:trPr>
        <w:tc>
          <w:tcPr>
            <w:tcW w:w="1103" w:type="dxa"/>
          </w:tcPr>
          <w:p w14:paraId="40066CC6"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4:</w:t>
            </w:r>
          </w:p>
        </w:tc>
        <w:tc>
          <w:tcPr>
            <w:tcW w:w="1768" w:type="dxa"/>
          </w:tcPr>
          <w:p w14:paraId="40066CC7"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C8" w14:textId="77777777" w:rsidR="003104A4" w:rsidRDefault="00961846">
            <w:pPr>
              <w:pStyle w:val="TableParagraph"/>
              <w:ind w:left="58"/>
              <w:rPr>
                <w:sz w:val="24"/>
              </w:rPr>
            </w:pPr>
            <w:r>
              <w:rPr>
                <w:sz w:val="24"/>
              </w:rPr>
              <w:t>………………………………………………………………..</w:t>
            </w:r>
          </w:p>
        </w:tc>
        <w:tc>
          <w:tcPr>
            <w:tcW w:w="489" w:type="dxa"/>
          </w:tcPr>
          <w:p w14:paraId="40066CC9" w14:textId="77777777" w:rsidR="003104A4" w:rsidRDefault="00961846">
            <w:pPr>
              <w:pStyle w:val="TableParagraph"/>
              <w:ind w:right="50"/>
              <w:jc w:val="right"/>
              <w:rPr>
                <w:sz w:val="24"/>
              </w:rPr>
            </w:pPr>
            <w:r>
              <w:rPr>
                <w:sz w:val="24"/>
              </w:rPr>
              <w:t>4</w:t>
            </w:r>
          </w:p>
        </w:tc>
      </w:tr>
      <w:tr w:rsidR="003104A4" w14:paraId="40066CCF" w14:textId="77777777">
        <w:trPr>
          <w:trHeight w:val="542"/>
        </w:trPr>
        <w:tc>
          <w:tcPr>
            <w:tcW w:w="1103" w:type="dxa"/>
          </w:tcPr>
          <w:p w14:paraId="40066CCB"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5:</w:t>
            </w:r>
          </w:p>
        </w:tc>
        <w:tc>
          <w:tcPr>
            <w:tcW w:w="1768" w:type="dxa"/>
          </w:tcPr>
          <w:p w14:paraId="40066CCC"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CD" w14:textId="77777777" w:rsidR="003104A4" w:rsidRDefault="00961846">
            <w:pPr>
              <w:pStyle w:val="TableParagraph"/>
              <w:ind w:left="58"/>
              <w:rPr>
                <w:sz w:val="24"/>
              </w:rPr>
            </w:pPr>
            <w:r>
              <w:rPr>
                <w:sz w:val="24"/>
              </w:rPr>
              <w:t>………………………………………………………………..</w:t>
            </w:r>
          </w:p>
        </w:tc>
        <w:tc>
          <w:tcPr>
            <w:tcW w:w="489" w:type="dxa"/>
          </w:tcPr>
          <w:p w14:paraId="40066CCE" w14:textId="77777777" w:rsidR="003104A4" w:rsidRDefault="00961846">
            <w:pPr>
              <w:pStyle w:val="TableParagraph"/>
              <w:ind w:right="50"/>
              <w:jc w:val="right"/>
              <w:rPr>
                <w:sz w:val="24"/>
              </w:rPr>
            </w:pPr>
            <w:r>
              <w:rPr>
                <w:sz w:val="24"/>
              </w:rPr>
              <w:t>5</w:t>
            </w:r>
          </w:p>
        </w:tc>
      </w:tr>
      <w:tr w:rsidR="003104A4" w14:paraId="40066CD4" w14:textId="77777777">
        <w:trPr>
          <w:trHeight w:val="542"/>
        </w:trPr>
        <w:tc>
          <w:tcPr>
            <w:tcW w:w="1103" w:type="dxa"/>
          </w:tcPr>
          <w:p w14:paraId="40066CD0" w14:textId="77777777" w:rsidR="003104A4" w:rsidRDefault="00961846">
            <w:pPr>
              <w:pStyle w:val="TableParagraph"/>
              <w:ind w:left="33" w:right="33"/>
              <w:jc w:val="center"/>
              <w:rPr>
                <w:sz w:val="24"/>
              </w:rPr>
            </w:pPr>
            <w:r>
              <w:rPr>
                <w:sz w:val="24"/>
              </w:rPr>
              <w:t>Section</w:t>
            </w:r>
            <w:r>
              <w:rPr>
                <w:spacing w:val="-4"/>
                <w:sz w:val="24"/>
              </w:rPr>
              <w:t xml:space="preserve"> </w:t>
            </w:r>
            <w:r>
              <w:rPr>
                <w:sz w:val="24"/>
              </w:rPr>
              <w:t>6:</w:t>
            </w:r>
          </w:p>
        </w:tc>
        <w:tc>
          <w:tcPr>
            <w:tcW w:w="1768" w:type="dxa"/>
          </w:tcPr>
          <w:p w14:paraId="40066CD1" w14:textId="77777777" w:rsidR="003104A4" w:rsidRDefault="00961846">
            <w:pPr>
              <w:pStyle w:val="TableParagraph"/>
              <w:ind w:left="52"/>
              <w:rPr>
                <w:sz w:val="24"/>
              </w:rPr>
            </w:pPr>
            <w:r>
              <w:rPr>
                <w:sz w:val="24"/>
              </w:rPr>
              <w:t>Section</w:t>
            </w:r>
            <w:r>
              <w:rPr>
                <w:spacing w:val="-5"/>
                <w:sz w:val="24"/>
              </w:rPr>
              <w:t xml:space="preserve"> </w:t>
            </w:r>
            <w:r>
              <w:rPr>
                <w:sz w:val="24"/>
              </w:rPr>
              <w:t>Heading</w:t>
            </w:r>
          </w:p>
        </w:tc>
        <w:tc>
          <w:tcPr>
            <w:tcW w:w="4795" w:type="dxa"/>
          </w:tcPr>
          <w:p w14:paraId="40066CD2" w14:textId="77777777" w:rsidR="003104A4" w:rsidRDefault="00961846">
            <w:pPr>
              <w:pStyle w:val="TableParagraph"/>
              <w:ind w:left="58"/>
              <w:rPr>
                <w:sz w:val="24"/>
              </w:rPr>
            </w:pPr>
            <w:r>
              <w:rPr>
                <w:sz w:val="24"/>
              </w:rPr>
              <w:t>………………………………………………………………..</w:t>
            </w:r>
          </w:p>
        </w:tc>
        <w:tc>
          <w:tcPr>
            <w:tcW w:w="489" w:type="dxa"/>
          </w:tcPr>
          <w:p w14:paraId="40066CD3" w14:textId="77777777" w:rsidR="003104A4" w:rsidRDefault="00961846">
            <w:pPr>
              <w:pStyle w:val="TableParagraph"/>
              <w:ind w:right="50"/>
              <w:jc w:val="right"/>
              <w:rPr>
                <w:sz w:val="24"/>
              </w:rPr>
            </w:pPr>
            <w:r>
              <w:rPr>
                <w:sz w:val="24"/>
              </w:rPr>
              <w:t>6</w:t>
            </w:r>
          </w:p>
        </w:tc>
      </w:tr>
      <w:tr w:rsidR="003104A4" w14:paraId="40066CD9" w14:textId="77777777">
        <w:trPr>
          <w:trHeight w:val="411"/>
        </w:trPr>
        <w:tc>
          <w:tcPr>
            <w:tcW w:w="1103" w:type="dxa"/>
          </w:tcPr>
          <w:p w14:paraId="40066CD5" w14:textId="77777777" w:rsidR="003104A4" w:rsidRDefault="00961846">
            <w:pPr>
              <w:pStyle w:val="TableParagraph"/>
              <w:spacing w:line="261" w:lineRule="exact"/>
              <w:ind w:left="33" w:right="33"/>
              <w:jc w:val="center"/>
              <w:rPr>
                <w:sz w:val="24"/>
              </w:rPr>
            </w:pPr>
            <w:r>
              <w:rPr>
                <w:sz w:val="24"/>
              </w:rPr>
              <w:t>Section</w:t>
            </w:r>
            <w:r>
              <w:rPr>
                <w:spacing w:val="-4"/>
                <w:sz w:val="24"/>
              </w:rPr>
              <w:t xml:space="preserve"> </w:t>
            </w:r>
            <w:r>
              <w:rPr>
                <w:sz w:val="24"/>
              </w:rPr>
              <w:t>7:</w:t>
            </w:r>
          </w:p>
        </w:tc>
        <w:tc>
          <w:tcPr>
            <w:tcW w:w="1768" w:type="dxa"/>
          </w:tcPr>
          <w:p w14:paraId="40066CD6" w14:textId="77777777" w:rsidR="003104A4" w:rsidRDefault="00961846">
            <w:pPr>
              <w:pStyle w:val="TableParagraph"/>
              <w:spacing w:line="261" w:lineRule="exact"/>
              <w:ind w:left="52"/>
              <w:rPr>
                <w:sz w:val="24"/>
              </w:rPr>
            </w:pPr>
            <w:r>
              <w:rPr>
                <w:sz w:val="24"/>
              </w:rPr>
              <w:t>Section</w:t>
            </w:r>
            <w:r>
              <w:rPr>
                <w:spacing w:val="-5"/>
                <w:sz w:val="24"/>
              </w:rPr>
              <w:t xml:space="preserve"> </w:t>
            </w:r>
            <w:r>
              <w:rPr>
                <w:sz w:val="24"/>
              </w:rPr>
              <w:t>Heading</w:t>
            </w:r>
          </w:p>
        </w:tc>
        <w:tc>
          <w:tcPr>
            <w:tcW w:w="4795" w:type="dxa"/>
          </w:tcPr>
          <w:p w14:paraId="40066CD7" w14:textId="77777777" w:rsidR="003104A4" w:rsidRDefault="00961846">
            <w:pPr>
              <w:pStyle w:val="TableParagraph"/>
              <w:spacing w:line="261" w:lineRule="exact"/>
              <w:ind w:left="58"/>
              <w:rPr>
                <w:sz w:val="24"/>
              </w:rPr>
            </w:pPr>
            <w:r>
              <w:rPr>
                <w:sz w:val="24"/>
              </w:rPr>
              <w:t>………………………………………………………………..</w:t>
            </w:r>
          </w:p>
        </w:tc>
        <w:tc>
          <w:tcPr>
            <w:tcW w:w="489" w:type="dxa"/>
          </w:tcPr>
          <w:p w14:paraId="40066CD8" w14:textId="77777777" w:rsidR="003104A4" w:rsidRDefault="00961846">
            <w:pPr>
              <w:pStyle w:val="TableParagraph"/>
              <w:spacing w:line="261" w:lineRule="exact"/>
              <w:ind w:right="50"/>
              <w:jc w:val="right"/>
              <w:rPr>
                <w:sz w:val="24"/>
              </w:rPr>
            </w:pPr>
            <w:r>
              <w:rPr>
                <w:sz w:val="24"/>
              </w:rPr>
              <w:t>7</w:t>
            </w:r>
          </w:p>
        </w:tc>
      </w:tr>
    </w:tbl>
    <w:p w14:paraId="40066CDA" w14:textId="77777777" w:rsidR="003104A4" w:rsidRDefault="003104A4">
      <w:pPr>
        <w:pStyle w:val="BodyText"/>
        <w:rPr>
          <w:b/>
          <w:sz w:val="20"/>
        </w:rPr>
      </w:pPr>
    </w:p>
    <w:p w14:paraId="40066CDB" w14:textId="77777777" w:rsidR="003104A4" w:rsidRDefault="003104A4">
      <w:pPr>
        <w:pStyle w:val="BodyText"/>
        <w:rPr>
          <w:b/>
          <w:sz w:val="20"/>
        </w:rPr>
      </w:pPr>
    </w:p>
    <w:p w14:paraId="40066CDC" w14:textId="77777777" w:rsidR="003104A4" w:rsidRDefault="003104A4">
      <w:pPr>
        <w:pStyle w:val="BodyText"/>
        <w:rPr>
          <w:b/>
          <w:sz w:val="20"/>
        </w:rPr>
      </w:pPr>
    </w:p>
    <w:p w14:paraId="40066CDD" w14:textId="77777777" w:rsidR="003104A4" w:rsidRDefault="003104A4">
      <w:pPr>
        <w:pStyle w:val="BodyText"/>
        <w:rPr>
          <w:b/>
          <w:sz w:val="20"/>
        </w:rPr>
      </w:pPr>
    </w:p>
    <w:p w14:paraId="40066CDE" w14:textId="77777777" w:rsidR="003104A4" w:rsidRDefault="003104A4">
      <w:pPr>
        <w:pStyle w:val="BodyText"/>
        <w:rPr>
          <w:b/>
          <w:sz w:val="20"/>
        </w:rPr>
      </w:pPr>
    </w:p>
    <w:p w14:paraId="40066CDF" w14:textId="77777777" w:rsidR="003104A4" w:rsidRDefault="003104A4">
      <w:pPr>
        <w:pStyle w:val="BodyText"/>
        <w:rPr>
          <w:b/>
          <w:sz w:val="20"/>
        </w:rPr>
      </w:pPr>
    </w:p>
    <w:p w14:paraId="40066CE0" w14:textId="77777777" w:rsidR="003104A4" w:rsidRDefault="003104A4">
      <w:pPr>
        <w:pStyle w:val="BodyText"/>
        <w:rPr>
          <w:b/>
          <w:sz w:val="20"/>
        </w:rPr>
      </w:pPr>
    </w:p>
    <w:p w14:paraId="40066CE1" w14:textId="77777777" w:rsidR="003104A4" w:rsidRDefault="003104A4">
      <w:pPr>
        <w:pStyle w:val="BodyText"/>
        <w:rPr>
          <w:b/>
          <w:sz w:val="20"/>
        </w:rPr>
      </w:pPr>
    </w:p>
    <w:p w14:paraId="40066CE2" w14:textId="77777777" w:rsidR="003104A4" w:rsidRDefault="003104A4">
      <w:pPr>
        <w:pStyle w:val="BodyText"/>
        <w:rPr>
          <w:b/>
          <w:sz w:val="20"/>
        </w:rPr>
      </w:pPr>
    </w:p>
    <w:p w14:paraId="40066CE3" w14:textId="77777777" w:rsidR="003104A4" w:rsidRDefault="003104A4">
      <w:pPr>
        <w:pStyle w:val="BodyText"/>
        <w:rPr>
          <w:b/>
          <w:sz w:val="20"/>
        </w:rPr>
      </w:pPr>
    </w:p>
    <w:p w14:paraId="40066CE4" w14:textId="77777777" w:rsidR="003104A4" w:rsidRDefault="003104A4">
      <w:pPr>
        <w:pStyle w:val="BodyText"/>
        <w:rPr>
          <w:b/>
          <w:sz w:val="20"/>
        </w:rPr>
      </w:pPr>
    </w:p>
    <w:p w14:paraId="40066CE5" w14:textId="77777777" w:rsidR="003104A4" w:rsidRDefault="003104A4">
      <w:pPr>
        <w:pStyle w:val="BodyText"/>
        <w:rPr>
          <w:b/>
          <w:sz w:val="20"/>
        </w:rPr>
      </w:pPr>
    </w:p>
    <w:p w14:paraId="40066CE6" w14:textId="77777777" w:rsidR="003104A4" w:rsidRDefault="003104A4">
      <w:pPr>
        <w:pStyle w:val="BodyText"/>
        <w:rPr>
          <w:b/>
          <w:sz w:val="20"/>
        </w:rPr>
      </w:pPr>
    </w:p>
    <w:p w14:paraId="40066CE7" w14:textId="77777777" w:rsidR="003104A4" w:rsidRDefault="003104A4">
      <w:pPr>
        <w:pStyle w:val="BodyText"/>
        <w:rPr>
          <w:b/>
          <w:sz w:val="20"/>
        </w:rPr>
      </w:pPr>
    </w:p>
    <w:p w14:paraId="40066CE8" w14:textId="77777777" w:rsidR="003104A4" w:rsidRDefault="003104A4">
      <w:pPr>
        <w:pStyle w:val="BodyText"/>
        <w:rPr>
          <w:b/>
          <w:sz w:val="20"/>
        </w:rPr>
      </w:pPr>
    </w:p>
    <w:p w14:paraId="40066CE9" w14:textId="77777777" w:rsidR="003104A4" w:rsidRDefault="003104A4">
      <w:pPr>
        <w:pStyle w:val="BodyText"/>
        <w:rPr>
          <w:b/>
          <w:sz w:val="20"/>
        </w:rPr>
      </w:pPr>
    </w:p>
    <w:p w14:paraId="40066CEA" w14:textId="77777777" w:rsidR="003104A4" w:rsidRDefault="003104A4">
      <w:pPr>
        <w:pStyle w:val="BodyText"/>
        <w:rPr>
          <w:b/>
          <w:sz w:val="20"/>
        </w:rPr>
      </w:pPr>
    </w:p>
    <w:p w14:paraId="40066CEB" w14:textId="77777777" w:rsidR="003104A4" w:rsidRDefault="003104A4">
      <w:pPr>
        <w:pStyle w:val="BodyText"/>
        <w:rPr>
          <w:b/>
          <w:sz w:val="20"/>
        </w:rPr>
      </w:pPr>
    </w:p>
    <w:p w14:paraId="40066CEC" w14:textId="77777777" w:rsidR="003104A4" w:rsidRDefault="003104A4">
      <w:pPr>
        <w:pStyle w:val="BodyText"/>
        <w:rPr>
          <w:b/>
          <w:sz w:val="20"/>
        </w:rPr>
      </w:pPr>
    </w:p>
    <w:p w14:paraId="40066CED" w14:textId="77777777" w:rsidR="003104A4" w:rsidRDefault="003104A4">
      <w:pPr>
        <w:pStyle w:val="BodyText"/>
        <w:rPr>
          <w:b/>
          <w:sz w:val="20"/>
        </w:rPr>
      </w:pPr>
    </w:p>
    <w:p w14:paraId="40066CEE" w14:textId="77777777" w:rsidR="003104A4" w:rsidRDefault="003104A4">
      <w:pPr>
        <w:pStyle w:val="BodyText"/>
        <w:rPr>
          <w:b/>
          <w:sz w:val="20"/>
        </w:rPr>
      </w:pPr>
    </w:p>
    <w:p w14:paraId="40066CEF" w14:textId="77777777" w:rsidR="003104A4" w:rsidRDefault="003104A4">
      <w:pPr>
        <w:pStyle w:val="BodyText"/>
        <w:rPr>
          <w:b/>
          <w:sz w:val="20"/>
        </w:rPr>
      </w:pPr>
    </w:p>
    <w:p w14:paraId="40066CF0" w14:textId="77777777" w:rsidR="003104A4" w:rsidRDefault="003104A4">
      <w:pPr>
        <w:pStyle w:val="BodyText"/>
        <w:rPr>
          <w:b/>
          <w:sz w:val="20"/>
        </w:rPr>
      </w:pPr>
    </w:p>
    <w:p w14:paraId="40066CF1" w14:textId="77777777" w:rsidR="003104A4" w:rsidRDefault="003104A4">
      <w:pPr>
        <w:pStyle w:val="BodyText"/>
        <w:rPr>
          <w:b/>
          <w:sz w:val="20"/>
        </w:rPr>
      </w:pPr>
    </w:p>
    <w:p w14:paraId="40066CF2" w14:textId="77777777" w:rsidR="003104A4" w:rsidRDefault="003104A4">
      <w:pPr>
        <w:pStyle w:val="BodyText"/>
        <w:rPr>
          <w:b/>
          <w:sz w:val="20"/>
        </w:rPr>
      </w:pPr>
    </w:p>
    <w:p w14:paraId="40066CF3" w14:textId="77777777" w:rsidR="003104A4" w:rsidRDefault="003104A4">
      <w:pPr>
        <w:pStyle w:val="BodyText"/>
        <w:rPr>
          <w:b/>
          <w:sz w:val="20"/>
        </w:rPr>
      </w:pPr>
    </w:p>
    <w:p w14:paraId="40066CF4" w14:textId="77777777" w:rsidR="003104A4" w:rsidRDefault="003104A4">
      <w:pPr>
        <w:pStyle w:val="BodyText"/>
        <w:rPr>
          <w:b/>
          <w:sz w:val="20"/>
        </w:rPr>
      </w:pPr>
    </w:p>
    <w:p w14:paraId="40066CF5" w14:textId="77777777" w:rsidR="003104A4" w:rsidRDefault="003104A4">
      <w:pPr>
        <w:pStyle w:val="BodyText"/>
        <w:rPr>
          <w:b/>
          <w:sz w:val="20"/>
        </w:rPr>
      </w:pPr>
    </w:p>
    <w:p w14:paraId="40066CF6" w14:textId="77777777" w:rsidR="003104A4" w:rsidRDefault="003104A4">
      <w:pPr>
        <w:pStyle w:val="BodyText"/>
        <w:rPr>
          <w:b/>
          <w:sz w:val="20"/>
        </w:rPr>
      </w:pPr>
    </w:p>
    <w:p w14:paraId="40066CF7" w14:textId="77777777" w:rsidR="003104A4" w:rsidRDefault="003104A4">
      <w:pPr>
        <w:pStyle w:val="BodyText"/>
        <w:rPr>
          <w:b/>
          <w:sz w:val="20"/>
        </w:rPr>
      </w:pPr>
    </w:p>
    <w:p w14:paraId="40066CF8" w14:textId="77777777" w:rsidR="003104A4" w:rsidRDefault="003104A4">
      <w:pPr>
        <w:pStyle w:val="BodyText"/>
        <w:rPr>
          <w:b/>
          <w:sz w:val="20"/>
        </w:rPr>
      </w:pPr>
    </w:p>
    <w:p w14:paraId="40066CF9" w14:textId="77777777" w:rsidR="003104A4" w:rsidRDefault="003104A4">
      <w:pPr>
        <w:pStyle w:val="BodyText"/>
        <w:rPr>
          <w:b/>
          <w:sz w:val="20"/>
        </w:rPr>
      </w:pPr>
    </w:p>
    <w:p w14:paraId="40066CFA" w14:textId="77777777" w:rsidR="003104A4" w:rsidRDefault="003104A4">
      <w:pPr>
        <w:pStyle w:val="BodyText"/>
        <w:rPr>
          <w:b/>
          <w:sz w:val="20"/>
        </w:rPr>
      </w:pPr>
    </w:p>
    <w:p w14:paraId="40066CFB" w14:textId="77777777" w:rsidR="003104A4" w:rsidRDefault="003104A4">
      <w:pPr>
        <w:pStyle w:val="BodyText"/>
        <w:rPr>
          <w:b/>
          <w:sz w:val="20"/>
        </w:rPr>
      </w:pPr>
    </w:p>
    <w:p w14:paraId="40066CFC" w14:textId="77777777" w:rsidR="003104A4" w:rsidRDefault="003104A4">
      <w:pPr>
        <w:pStyle w:val="BodyText"/>
        <w:rPr>
          <w:b/>
          <w:sz w:val="20"/>
        </w:rPr>
      </w:pPr>
    </w:p>
    <w:p w14:paraId="40066CFD" w14:textId="77777777" w:rsidR="003104A4" w:rsidRDefault="003104A4">
      <w:pPr>
        <w:pStyle w:val="BodyText"/>
        <w:rPr>
          <w:b/>
          <w:sz w:val="20"/>
        </w:rPr>
      </w:pPr>
    </w:p>
    <w:p w14:paraId="40066CFE" w14:textId="77777777" w:rsidR="003104A4" w:rsidRDefault="003104A4">
      <w:pPr>
        <w:pStyle w:val="BodyText"/>
        <w:rPr>
          <w:b/>
          <w:sz w:val="20"/>
        </w:rPr>
      </w:pPr>
    </w:p>
    <w:p w14:paraId="40066CFF" w14:textId="77777777" w:rsidR="003104A4" w:rsidRDefault="003104A4">
      <w:pPr>
        <w:pStyle w:val="BodyText"/>
        <w:rPr>
          <w:b/>
          <w:sz w:val="20"/>
        </w:rPr>
      </w:pPr>
    </w:p>
    <w:p w14:paraId="40066D00" w14:textId="77777777" w:rsidR="003104A4" w:rsidRDefault="003104A4">
      <w:pPr>
        <w:pStyle w:val="BodyText"/>
        <w:rPr>
          <w:b/>
          <w:sz w:val="20"/>
        </w:rPr>
      </w:pPr>
    </w:p>
    <w:p w14:paraId="40066D01" w14:textId="77777777" w:rsidR="003104A4" w:rsidRDefault="003104A4">
      <w:pPr>
        <w:pStyle w:val="BodyText"/>
        <w:rPr>
          <w:b/>
          <w:sz w:val="20"/>
        </w:rPr>
      </w:pPr>
    </w:p>
    <w:p w14:paraId="40066D05" w14:textId="6CA94B98" w:rsidR="003104A4" w:rsidRDefault="003104A4" w:rsidP="00BB2B5E">
      <w:pPr>
        <w:ind w:right="361"/>
        <w:rPr>
          <w:sz w:val="18"/>
        </w:rPr>
        <w:sectPr w:rsidR="003104A4">
          <w:pgSz w:w="11900" w:h="16840"/>
          <w:pgMar w:top="1360" w:right="1680" w:bottom="280" w:left="1640" w:header="720" w:footer="720" w:gutter="0"/>
          <w:cols w:space="720"/>
        </w:sectPr>
      </w:pPr>
    </w:p>
    <w:p w14:paraId="40066D06" w14:textId="77777777" w:rsidR="003104A4" w:rsidRDefault="00961846">
      <w:pPr>
        <w:pStyle w:val="Heading1"/>
        <w:spacing w:before="78"/>
        <w:ind w:left="160" w:firstLine="0"/>
      </w:pPr>
      <w:r>
        <w:lastRenderedPageBreak/>
        <w:t>List</w:t>
      </w:r>
      <w:r>
        <w:rPr>
          <w:spacing w:val="-2"/>
        </w:rPr>
        <w:t xml:space="preserve"> </w:t>
      </w:r>
      <w:r>
        <w:t>of</w:t>
      </w:r>
      <w:r>
        <w:rPr>
          <w:spacing w:val="-2"/>
        </w:rPr>
        <w:t xml:space="preserve"> </w:t>
      </w:r>
      <w:r>
        <w:t>Figures</w:t>
      </w:r>
    </w:p>
    <w:p w14:paraId="40066D07" w14:textId="77777777" w:rsidR="003104A4" w:rsidRDefault="003104A4">
      <w:pPr>
        <w:pStyle w:val="BodyText"/>
        <w:rPr>
          <w:b/>
          <w:sz w:val="20"/>
        </w:rPr>
      </w:pPr>
    </w:p>
    <w:p w14:paraId="40066D08" w14:textId="77777777" w:rsidR="003104A4" w:rsidRDefault="003104A4">
      <w:pPr>
        <w:pStyle w:val="BodyText"/>
        <w:rPr>
          <w:b/>
          <w:sz w:val="20"/>
        </w:rPr>
      </w:pPr>
    </w:p>
    <w:p w14:paraId="40066D09" w14:textId="77777777" w:rsidR="003104A4" w:rsidRDefault="003104A4">
      <w:pPr>
        <w:pStyle w:val="BodyText"/>
        <w:spacing w:before="8"/>
        <w:rPr>
          <w:b/>
          <w:sz w:val="16"/>
        </w:rPr>
      </w:pPr>
    </w:p>
    <w:tbl>
      <w:tblPr>
        <w:tblW w:w="0" w:type="auto"/>
        <w:tblInd w:w="117" w:type="dxa"/>
        <w:tblLayout w:type="fixed"/>
        <w:tblCellMar>
          <w:left w:w="0" w:type="dxa"/>
          <w:right w:w="0" w:type="dxa"/>
        </w:tblCellMar>
        <w:tblLook w:val="01E0" w:firstRow="1" w:lastRow="1" w:firstColumn="1" w:lastColumn="1" w:noHBand="0" w:noVBand="0"/>
      </w:tblPr>
      <w:tblGrid>
        <w:gridCol w:w="1016"/>
        <w:gridCol w:w="1740"/>
        <w:gridCol w:w="4910"/>
        <w:gridCol w:w="488"/>
      </w:tblGrid>
      <w:tr w:rsidR="003104A4" w14:paraId="40066D0E" w14:textId="77777777">
        <w:trPr>
          <w:trHeight w:val="411"/>
        </w:trPr>
        <w:tc>
          <w:tcPr>
            <w:tcW w:w="1016" w:type="dxa"/>
          </w:tcPr>
          <w:p w14:paraId="40066D0A" w14:textId="77777777" w:rsidR="003104A4" w:rsidRDefault="00961846">
            <w:pPr>
              <w:pStyle w:val="TableParagraph"/>
              <w:spacing w:before="0"/>
              <w:ind w:left="31" w:right="32"/>
              <w:jc w:val="center"/>
              <w:rPr>
                <w:sz w:val="24"/>
              </w:rPr>
            </w:pPr>
            <w:r>
              <w:rPr>
                <w:sz w:val="24"/>
              </w:rPr>
              <w:t>Figure 1:</w:t>
            </w:r>
          </w:p>
        </w:tc>
        <w:tc>
          <w:tcPr>
            <w:tcW w:w="1740" w:type="dxa"/>
          </w:tcPr>
          <w:p w14:paraId="40066D0B" w14:textId="77777777" w:rsidR="003104A4" w:rsidRDefault="00961846">
            <w:pPr>
              <w:pStyle w:val="TableParagraph"/>
              <w:spacing w:before="0"/>
              <w:ind w:left="52"/>
              <w:rPr>
                <w:sz w:val="24"/>
              </w:rPr>
            </w:pPr>
            <w:r>
              <w:rPr>
                <w:sz w:val="24"/>
              </w:rPr>
              <w:t>Figure</w:t>
            </w:r>
            <w:r>
              <w:rPr>
                <w:spacing w:val="-2"/>
                <w:sz w:val="24"/>
              </w:rPr>
              <w:t xml:space="preserve"> </w:t>
            </w:r>
            <w:r>
              <w:rPr>
                <w:sz w:val="24"/>
              </w:rPr>
              <w:t>Caption</w:t>
            </w:r>
          </w:p>
        </w:tc>
        <w:tc>
          <w:tcPr>
            <w:tcW w:w="4910" w:type="dxa"/>
          </w:tcPr>
          <w:p w14:paraId="40066D0C" w14:textId="77777777" w:rsidR="003104A4" w:rsidRDefault="00961846">
            <w:pPr>
              <w:pStyle w:val="TableParagraph"/>
              <w:spacing w:before="0"/>
              <w:ind w:left="173"/>
              <w:rPr>
                <w:sz w:val="24"/>
              </w:rPr>
            </w:pPr>
            <w:r>
              <w:rPr>
                <w:sz w:val="24"/>
              </w:rPr>
              <w:t>………………………………………………………………..</w:t>
            </w:r>
          </w:p>
        </w:tc>
        <w:tc>
          <w:tcPr>
            <w:tcW w:w="488" w:type="dxa"/>
          </w:tcPr>
          <w:p w14:paraId="40066D0D" w14:textId="77777777" w:rsidR="003104A4" w:rsidRDefault="00961846">
            <w:pPr>
              <w:pStyle w:val="TableParagraph"/>
              <w:spacing w:before="0"/>
              <w:ind w:right="49"/>
              <w:jc w:val="right"/>
              <w:rPr>
                <w:sz w:val="24"/>
              </w:rPr>
            </w:pPr>
            <w:r>
              <w:rPr>
                <w:sz w:val="24"/>
              </w:rPr>
              <w:t>1</w:t>
            </w:r>
          </w:p>
        </w:tc>
      </w:tr>
      <w:tr w:rsidR="003104A4" w14:paraId="40066D13" w14:textId="77777777">
        <w:trPr>
          <w:trHeight w:val="542"/>
        </w:trPr>
        <w:tc>
          <w:tcPr>
            <w:tcW w:w="1016" w:type="dxa"/>
          </w:tcPr>
          <w:p w14:paraId="40066D0F" w14:textId="77777777" w:rsidR="003104A4" w:rsidRDefault="00961846">
            <w:pPr>
              <w:pStyle w:val="TableParagraph"/>
              <w:ind w:left="31" w:right="32"/>
              <w:jc w:val="center"/>
              <w:rPr>
                <w:sz w:val="24"/>
              </w:rPr>
            </w:pPr>
            <w:r>
              <w:rPr>
                <w:sz w:val="24"/>
              </w:rPr>
              <w:t>Figure 2:</w:t>
            </w:r>
          </w:p>
        </w:tc>
        <w:tc>
          <w:tcPr>
            <w:tcW w:w="1740" w:type="dxa"/>
          </w:tcPr>
          <w:p w14:paraId="40066D10"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11" w14:textId="77777777" w:rsidR="003104A4" w:rsidRDefault="00961846">
            <w:pPr>
              <w:pStyle w:val="TableParagraph"/>
              <w:ind w:left="173"/>
              <w:rPr>
                <w:sz w:val="24"/>
              </w:rPr>
            </w:pPr>
            <w:r>
              <w:rPr>
                <w:sz w:val="24"/>
              </w:rPr>
              <w:t>………………………………………………………………..</w:t>
            </w:r>
          </w:p>
        </w:tc>
        <w:tc>
          <w:tcPr>
            <w:tcW w:w="488" w:type="dxa"/>
          </w:tcPr>
          <w:p w14:paraId="40066D12" w14:textId="77777777" w:rsidR="003104A4" w:rsidRDefault="00961846">
            <w:pPr>
              <w:pStyle w:val="TableParagraph"/>
              <w:ind w:right="49"/>
              <w:jc w:val="right"/>
              <w:rPr>
                <w:sz w:val="24"/>
              </w:rPr>
            </w:pPr>
            <w:r>
              <w:rPr>
                <w:sz w:val="24"/>
              </w:rPr>
              <w:t>2</w:t>
            </w:r>
          </w:p>
        </w:tc>
      </w:tr>
      <w:tr w:rsidR="003104A4" w14:paraId="40066D18" w14:textId="77777777">
        <w:trPr>
          <w:trHeight w:val="542"/>
        </w:trPr>
        <w:tc>
          <w:tcPr>
            <w:tcW w:w="1016" w:type="dxa"/>
          </w:tcPr>
          <w:p w14:paraId="40066D14" w14:textId="77777777" w:rsidR="003104A4" w:rsidRDefault="00961846">
            <w:pPr>
              <w:pStyle w:val="TableParagraph"/>
              <w:ind w:left="31" w:right="32"/>
              <w:jc w:val="center"/>
              <w:rPr>
                <w:sz w:val="24"/>
              </w:rPr>
            </w:pPr>
            <w:r>
              <w:rPr>
                <w:sz w:val="24"/>
              </w:rPr>
              <w:t>Figure 3:</w:t>
            </w:r>
          </w:p>
        </w:tc>
        <w:tc>
          <w:tcPr>
            <w:tcW w:w="1740" w:type="dxa"/>
          </w:tcPr>
          <w:p w14:paraId="40066D15"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16" w14:textId="77777777" w:rsidR="003104A4" w:rsidRDefault="00961846">
            <w:pPr>
              <w:pStyle w:val="TableParagraph"/>
              <w:ind w:left="173"/>
              <w:rPr>
                <w:sz w:val="24"/>
              </w:rPr>
            </w:pPr>
            <w:r>
              <w:rPr>
                <w:sz w:val="24"/>
              </w:rPr>
              <w:t>………………………………………………………………..</w:t>
            </w:r>
          </w:p>
        </w:tc>
        <w:tc>
          <w:tcPr>
            <w:tcW w:w="488" w:type="dxa"/>
          </w:tcPr>
          <w:p w14:paraId="40066D17" w14:textId="77777777" w:rsidR="003104A4" w:rsidRDefault="00961846">
            <w:pPr>
              <w:pStyle w:val="TableParagraph"/>
              <w:ind w:right="49"/>
              <w:jc w:val="right"/>
              <w:rPr>
                <w:sz w:val="24"/>
              </w:rPr>
            </w:pPr>
            <w:r>
              <w:rPr>
                <w:sz w:val="24"/>
              </w:rPr>
              <w:t>3</w:t>
            </w:r>
          </w:p>
        </w:tc>
      </w:tr>
      <w:tr w:rsidR="003104A4" w14:paraId="40066D1D" w14:textId="77777777">
        <w:trPr>
          <w:trHeight w:val="542"/>
        </w:trPr>
        <w:tc>
          <w:tcPr>
            <w:tcW w:w="1016" w:type="dxa"/>
          </w:tcPr>
          <w:p w14:paraId="40066D19" w14:textId="77777777" w:rsidR="003104A4" w:rsidRDefault="00961846">
            <w:pPr>
              <w:pStyle w:val="TableParagraph"/>
              <w:ind w:left="31" w:right="32"/>
              <w:jc w:val="center"/>
              <w:rPr>
                <w:sz w:val="24"/>
              </w:rPr>
            </w:pPr>
            <w:r>
              <w:rPr>
                <w:sz w:val="24"/>
              </w:rPr>
              <w:t>Figure 4:</w:t>
            </w:r>
          </w:p>
        </w:tc>
        <w:tc>
          <w:tcPr>
            <w:tcW w:w="1740" w:type="dxa"/>
          </w:tcPr>
          <w:p w14:paraId="40066D1A"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1B" w14:textId="77777777" w:rsidR="003104A4" w:rsidRDefault="00961846">
            <w:pPr>
              <w:pStyle w:val="TableParagraph"/>
              <w:ind w:left="173"/>
              <w:rPr>
                <w:sz w:val="24"/>
              </w:rPr>
            </w:pPr>
            <w:r>
              <w:rPr>
                <w:sz w:val="24"/>
              </w:rPr>
              <w:t>………………………………………………………………..</w:t>
            </w:r>
          </w:p>
        </w:tc>
        <w:tc>
          <w:tcPr>
            <w:tcW w:w="488" w:type="dxa"/>
          </w:tcPr>
          <w:p w14:paraId="40066D1C" w14:textId="77777777" w:rsidR="003104A4" w:rsidRDefault="00961846">
            <w:pPr>
              <w:pStyle w:val="TableParagraph"/>
              <w:ind w:right="49"/>
              <w:jc w:val="right"/>
              <w:rPr>
                <w:sz w:val="24"/>
              </w:rPr>
            </w:pPr>
            <w:r>
              <w:rPr>
                <w:sz w:val="24"/>
              </w:rPr>
              <w:t>4</w:t>
            </w:r>
          </w:p>
        </w:tc>
      </w:tr>
      <w:tr w:rsidR="003104A4" w14:paraId="40066D22" w14:textId="77777777">
        <w:trPr>
          <w:trHeight w:val="542"/>
        </w:trPr>
        <w:tc>
          <w:tcPr>
            <w:tcW w:w="1016" w:type="dxa"/>
          </w:tcPr>
          <w:p w14:paraId="40066D1E" w14:textId="77777777" w:rsidR="003104A4" w:rsidRDefault="00961846">
            <w:pPr>
              <w:pStyle w:val="TableParagraph"/>
              <w:ind w:left="31" w:right="32"/>
              <w:jc w:val="center"/>
              <w:rPr>
                <w:sz w:val="24"/>
              </w:rPr>
            </w:pPr>
            <w:r>
              <w:rPr>
                <w:sz w:val="24"/>
              </w:rPr>
              <w:t>Figure 5:</w:t>
            </w:r>
          </w:p>
        </w:tc>
        <w:tc>
          <w:tcPr>
            <w:tcW w:w="1740" w:type="dxa"/>
          </w:tcPr>
          <w:p w14:paraId="40066D1F" w14:textId="77777777" w:rsidR="003104A4" w:rsidRDefault="00961846">
            <w:pPr>
              <w:pStyle w:val="TableParagraph"/>
              <w:ind w:left="52"/>
              <w:rPr>
                <w:sz w:val="24"/>
              </w:rPr>
            </w:pPr>
            <w:r>
              <w:rPr>
                <w:sz w:val="24"/>
              </w:rPr>
              <w:t>Figure</w:t>
            </w:r>
            <w:r>
              <w:rPr>
                <w:spacing w:val="-2"/>
                <w:sz w:val="24"/>
              </w:rPr>
              <w:t xml:space="preserve"> </w:t>
            </w:r>
            <w:r>
              <w:rPr>
                <w:sz w:val="24"/>
              </w:rPr>
              <w:t>Caption</w:t>
            </w:r>
          </w:p>
        </w:tc>
        <w:tc>
          <w:tcPr>
            <w:tcW w:w="4910" w:type="dxa"/>
          </w:tcPr>
          <w:p w14:paraId="40066D20" w14:textId="77777777" w:rsidR="003104A4" w:rsidRDefault="00961846">
            <w:pPr>
              <w:pStyle w:val="TableParagraph"/>
              <w:ind w:left="173"/>
              <w:rPr>
                <w:sz w:val="24"/>
              </w:rPr>
            </w:pPr>
            <w:r>
              <w:rPr>
                <w:sz w:val="24"/>
              </w:rPr>
              <w:t>………………………………………………………………..</w:t>
            </w:r>
          </w:p>
        </w:tc>
        <w:tc>
          <w:tcPr>
            <w:tcW w:w="488" w:type="dxa"/>
          </w:tcPr>
          <w:p w14:paraId="40066D21" w14:textId="77777777" w:rsidR="003104A4" w:rsidRDefault="00961846">
            <w:pPr>
              <w:pStyle w:val="TableParagraph"/>
              <w:ind w:right="49"/>
              <w:jc w:val="right"/>
              <w:rPr>
                <w:sz w:val="24"/>
              </w:rPr>
            </w:pPr>
            <w:r>
              <w:rPr>
                <w:sz w:val="24"/>
              </w:rPr>
              <w:t>5</w:t>
            </w:r>
          </w:p>
        </w:tc>
      </w:tr>
      <w:tr w:rsidR="003104A4" w14:paraId="40066D27" w14:textId="77777777">
        <w:trPr>
          <w:trHeight w:val="411"/>
        </w:trPr>
        <w:tc>
          <w:tcPr>
            <w:tcW w:w="1016" w:type="dxa"/>
          </w:tcPr>
          <w:p w14:paraId="40066D23" w14:textId="77777777" w:rsidR="003104A4" w:rsidRDefault="00961846">
            <w:pPr>
              <w:pStyle w:val="TableParagraph"/>
              <w:spacing w:line="261" w:lineRule="exact"/>
              <w:ind w:left="31" w:right="32"/>
              <w:jc w:val="center"/>
              <w:rPr>
                <w:sz w:val="24"/>
              </w:rPr>
            </w:pPr>
            <w:r>
              <w:rPr>
                <w:sz w:val="24"/>
              </w:rPr>
              <w:t>Figure 6:</w:t>
            </w:r>
          </w:p>
        </w:tc>
        <w:tc>
          <w:tcPr>
            <w:tcW w:w="1740" w:type="dxa"/>
          </w:tcPr>
          <w:p w14:paraId="40066D24" w14:textId="77777777" w:rsidR="003104A4" w:rsidRDefault="00961846">
            <w:pPr>
              <w:pStyle w:val="TableParagraph"/>
              <w:spacing w:line="261" w:lineRule="exact"/>
              <w:ind w:left="52"/>
              <w:rPr>
                <w:sz w:val="24"/>
              </w:rPr>
            </w:pPr>
            <w:r>
              <w:rPr>
                <w:sz w:val="24"/>
              </w:rPr>
              <w:t>Figure</w:t>
            </w:r>
            <w:r>
              <w:rPr>
                <w:spacing w:val="-2"/>
                <w:sz w:val="24"/>
              </w:rPr>
              <w:t xml:space="preserve"> </w:t>
            </w:r>
            <w:r>
              <w:rPr>
                <w:sz w:val="24"/>
              </w:rPr>
              <w:t>Caption</w:t>
            </w:r>
          </w:p>
        </w:tc>
        <w:tc>
          <w:tcPr>
            <w:tcW w:w="4910" w:type="dxa"/>
          </w:tcPr>
          <w:p w14:paraId="40066D25" w14:textId="77777777" w:rsidR="003104A4" w:rsidRDefault="00961846">
            <w:pPr>
              <w:pStyle w:val="TableParagraph"/>
              <w:spacing w:line="261" w:lineRule="exact"/>
              <w:ind w:left="173"/>
              <w:rPr>
                <w:sz w:val="24"/>
              </w:rPr>
            </w:pPr>
            <w:r>
              <w:rPr>
                <w:sz w:val="24"/>
              </w:rPr>
              <w:t>………………………………………………………………..</w:t>
            </w:r>
          </w:p>
        </w:tc>
        <w:tc>
          <w:tcPr>
            <w:tcW w:w="488" w:type="dxa"/>
          </w:tcPr>
          <w:p w14:paraId="40066D26" w14:textId="77777777" w:rsidR="003104A4" w:rsidRDefault="00961846">
            <w:pPr>
              <w:pStyle w:val="TableParagraph"/>
              <w:spacing w:line="261" w:lineRule="exact"/>
              <w:ind w:right="49"/>
              <w:jc w:val="right"/>
              <w:rPr>
                <w:sz w:val="24"/>
              </w:rPr>
            </w:pPr>
            <w:r>
              <w:rPr>
                <w:sz w:val="24"/>
              </w:rPr>
              <w:t>6</w:t>
            </w:r>
          </w:p>
        </w:tc>
      </w:tr>
    </w:tbl>
    <w:p w14:paraId="40066D28" w14:textId="77777777" w:rsidR="003104A4" w:rsidRDefault="003104A4">
      <w:pPr>
        <w:pStyle w:val="BodyText"/>
        <w:rPr>
          <w:b/>
          <w:sz w:val="20"/>
        </w:rPr>
      </w:pPr>
    </w:p>
    <w:p w14:paraId="40066D55" w14:textId="6CE0E513" w:rsidR="003104A4" w:rsidRDefault="003104A4" w:rsidP="00BB2B5E">
      <w:pPr>
        <w:spacing w:before="103"/>
        <w:ind w:right="360"/>
        <w:rPr>
          <w:sz w:val="18"/>
        </w:rPr>
        <w:sectPr w:rsidR="003104A4">
          <w:pgSz w:w="11900" w:h="16840"/>
          <w:pgMar w:top="1360" w:right="1680" w:bottom="280" w:left="1640" w:header="720" w:footer="720" w:gutter="0"/>
          <w:cols w:space="720"/>
        </w:sectPr>
      </w:pPr>
    </w:p>
    <w:p w14:paraId="40066D59" w14:textId="459594B7" w:rsidR="003104A4" w:rsidRDefault="00961846" w:rsidP="00BB2B5E">
      <w:pPr>
        <w:pStyle w:val="Heading1"/>
        <w:numPr>
          <w:ilvl w:val="0"/>
          <w:numId w:val="3"/>
        </w:numPr>
      </w:pPr>
      <w:r w:rsidRPr="00BB2B5E">
        <w:lastRenderedPageBreak/>
        <w:t>Introduction</w:t>
      </w:r>
    </w:p>
    <w:p w14:paraId="3E19E84C" w14:textId="07782EF2" w:rsidR="00BA7AAD" w:rsidRDefault="00BA7AAD" w:rsidP="00745193">
      <w:pPr>
        <w:pStyle w:val="BodyText"/>
        <w:spacing w:before="286" w:line="360" w:lineRule="auto"/>
        <w:ind w:right="116"/>
        <w:jc w:val="both"/>
      </w:pPr>
      <w:r>
        <w:t xml:space="preserve">The following </w:t>
      </w:r>
      <w:r w:rsidR="005248CA">
        <w:t xml:space="preserve">project </w:t>
      </w:r>
      <w:r w:rsidR="00BB34BF">
        <w:t xml:space="preserve">embodies my vision for </w:t>
      </w:r>
      <w:r w:rsidR="004740DC">
        <w:t xml:space="preserve">the database of the comic retailer excelsior. </w:t>
      </w:r>
      <w:r w:rsidR="00F71DA0">
        <w:t>The comic book industry relies on physical items,</w:t>
      </w:r>
      <w:r w:rsidR="006B52E7">
        <w:t xml:space="preserve"> which have so far mostly been displayed on physical storefronts and sold </w:t>
      </w:r>
      <w:r w:rsidR="002E1B17">
        <w:t>in stores</w:t>
      </w:r>
      <w:r w:rsidR="005873F2">
        <w:t>.</w:t>
      </w:r>
      <w:r w:rsidR="002E1B17">
        <w:t xml:space="preserve"> </w:t>
      </w:r>
      <w:r w:rsidR="00C438AE">
        <w:t xml:space="preserve">The tradition and history of this domain </w:t>
      </w:r>
      <w:r w:rsidR="0076477B">
        <w:t>must</w:t>
      </w:r>
      <w:r w:rsidR="00C438AE">
        <w:t xml:space="preserve"> be adapted </w:t>
      </w:r>
      <w:r w:rsidR="0076477B">
        <w:t xml:space="preserve">modern demands, in example online retailing. The heart of each online retailer is its underlying database system, which </w:t>
      </w:r>
      <w:r w:rsidR="005A61DA">
        <w:t>determines how the sold goods are being viewed,</w:t>
      </w:r>
      <w:r w:rsidR="007B0265">
        <w:t xml:space="preserve"> which aspects are emphasized and how all parts of the business come together</w:t>
      </w:r>
      <w:r w:rsidR="0076477B">
        <w:t>.</w:t>
      </w:r>
      <w:r w:rsidR="007B0265">
        <w:t xml:space="preserve"> </w:t>
      </w:r>
      <w:r w:rsidR="005F59A6">
        <w:t>The</w:t>
      </w:r>
      <w:r w:rsidR="002434E3">
        <w:t xml:space="preserve"> </w:t>
      </w:r>
      <w:r w:rsidR="005F59A6">
        <w:t xml:space="preserve">main </w:t>
      </w:r>
      <w:r w:rsidR="00D82716">
        <w:t xml:space="preserve">technical </w:t>
      </w:r>
      <w:r w:rsidR="002434E3">
        <w:t xml:space="preserve">part of my vision </w:t>
      </w:r>
      <w:r w:rsidR="005F59A6">
        <w:t xml:space="preserve">is </w:t>
      </w:r>
      <w:r w:rsidR="008F7608">
        <w:t xml:space="preserve">being as close to reality as possible when </w:t>
      </w:r>
      <w:r w:rsidR="005F59A6">
        <w:t xml:space="preserve">making design and implementation choices. </w:t>
      </w:r>
      <w:r w:rsidR="00815805">
        <w:t xml:space="preserve">The project should be lean, yet complex enough to </w:t>
      </w:r>
      <w:r w:rsidR="00FA6CB0">
        <w:t>consider</w:t>
      </w:r>
      <w:r w:rsidR="00DB581D">
        <w:t xml:space="preserve"> the peculiarities </w:t>
      </w:r>
      <w:r w:rsidR="003D4F1F">
        <w:t xml:space="preserve">and </w:t>
      </w:r>
      <w:r w:rsidR="003D4F1F" w:rsidRPr="003D4F1F">
        <w:t>subtleties</w:t>
      </w:r>
      <w:r w:rsidR="003D4F1F">
        <w:t xml:space="preserve"> </w:t>
      </w:r>
      <w:r w:rsidR="00DB581D">
        <w:t>of comic collecting and selling so</w:t>
      </w:r>
      <w:r w:rsidR="00974A04">
        <w:t xml:space="preserve"> that every comic enthusiast would be satisfied with this design. </w:t>
      </w:r>
      <w:r w:rsidR="004E24F6">
        <w:t>Furthermore,</w:t>
      </w:r>
      <w:r w:rsidR="00B10CEF">
        <w:t xml:space="preserve"> the database should meet </w:t>
      </w:r>
      <w:r w:rsidR="005764F3">
        <w:t>all technical criteria</w:t>
      </w:r>
      <w:r w:rsidR="000C2435">
        <w:t xml:space="preserve"> to be performant, </w:t>
      </w:r>
      <w:r w:rsidR="004E24F6">
        <w:t xml:space="preserve">non-redundant and scalable. </w:t>
      </w:r>
    </w:p>
    <w:p w14:paraId="5A9BEDCB" w14:textId="77777777" w:rsidR="00B931E1" w:rsidRDefault="00243BAA" w:rsidP="00745193">
      <w:pPr>
        <w:pStyle w:val="BodyText"/>
        <w:spacing w:before="286" w:line="360" w:lineRule="auto"/>
        <w:ind w:right="116"/>
        <w:jc w:val="both"/>
      </w:pPr>
      <w:r>
        <w:t xml:space="preserve">Comic books have become far more than simple </w:t>
      </w:r>
      <w:r w:rsidR="00AD4F41">
        <w:t xml:space="preserve">entertainment products, which get read once and forgotten afterwards. Comic books have turned into collectables which </w:t>
      </w:r>
      <w:r w:rsidR="00582702">
        <w:t xml:space="preserve">carry both emotional </w:t>
      </w:r>
      <w:r w:rsidR="00BF7F4A">
        <w:t>and financial value. There are</w:t>
      </w:r>
      <w:r w:rsidR="00AD7920">
        <w:t xml:space="preserve"> single</w:t>
      </w:r>
      <w:r w:rsidR="00BF7F4A">
        <w:t xml:space="preserve"> very valuable </w:t>
      </w:r>
      <w:r w:rsidR="00AD7920">
        <w:t xml:space="preserve">pieces </w:t>
      </w:r>
      <w:r w:rsidR="009E5A28">
        <w:t xml:space="preserve">which got produced only a few times many years ago and </w:t>
      </w:r>
      <w:r w:rsidR="00D62DEE">
        <w:t xml:space="preserve">even fewer which survived until today. At the same time there are many </w:t>
      </w:r>
      <w:r w:rsidR="00BD1AF8">
        <w:t xml:space="preserve">editions produces and sold today in </w:t>
      </w:r>
      <w:r w:rsidR="00254E79">
        <w:t xml:space="preserve">large quantities. The difficult job of a comic retailer is to satisfy all these different target groups </w:t>
      </w:r>
      <w:r w:rsidR="00505524">
        <w:t>with their different needs</w:t>
      </w:r>
      <w:r w:rsidR="003532AF">
        <w:t xml:space="preserve"> and demands. </w:t>
      </w:r>
      <w:r w:rsidR="0071384D">
        <w:t xml:space="preserve">Numerous </w:t>
      </w:r>
      <w:r w:rsidR="00916E62">
        <w:t xml:space="preserve">traits are shared </w:t>
      </w:r>
      <w:r w:rsidR="003F7AB8">
        <w:t xml:space="preserve">by all comics. These can be differentiated </w:t>
      </w:r>
      <w:r w:rsidR="0078492E">
        <w:t xml:space="preserve">on the abstract level </w:t>
      </w:r>
      <w:r w:rsidR="00EF3888">
        <w:t xml:space="preserve">of a comic book </w:t>
      </w:r>
      <w:r w:rsidR="002A416F">
        <w:t xml:space="preserve">batch </w:t>
      </w:r>
      <w:r w:rsidR="00EF3888">
        <w:t xml:space="preserve">and the level of each </w:t>
      </w:r>
      <w:r w:rsidR="002A416F">
        <w:t xml:space="preserve">physical copy. </w:t>
      </w:r>
      <w:r w:rsidR="003F5096">
        <w:t xml:space="preserve">On the abstract level, each comic book has a title, </w:t>
      </w:r>
      <w:r w:rsidR="005E2591">
        <w:t xml:space="preserve">publisher, release date and so on. Each physical copy has a condition, which </w:t>
      </w:r>
      <w:r w:rsidR="00D2413C">
        <w:t>is rated by a uniform evaluation system, a</w:t>
      </w:r>
      <w:r w:rsidR="00AF0972">
        <w:t xml:space="preserve"> buying and selling</w:t>
      </w:r>
      <w:r w:rsidR="00D2413C">
        <w:t xml:space="preserve"> price</w:t>
      </w:r>
      <w:r w:rsidR="002645E8">
        <w:t xml:space="preserve">, etc.. The customer </w:t>
      </w:r>
      <w:r w:rsidR="00AF0972">
        <w:t>must</w:t>
      </w:r>
      <w:r w:rsidR="002645E8">
        <w:t xml:space="preserve"> be provided </w:t>
      </w:r>
      <w:r w:rsidR="00CC5629">
        <w:t>with all relevant information so that he can make a</w:t>
      </w:r>
      <w:r w:rsidR="00491D89">
        <w:t>n educated buying decision and is satisfied in the long term.</w:t>
      </w:r>
      <w:r w:rsidR="00615A08">
        <w:t xml:space="preserve"> </w:t>
      </w:r>
      <w:r w:rsidR="00615A08" w:rsidRPr="00615A08">
        <w:t>The intended application of the project is</w:t>
      </w:r>
      <w:r w:rsidR="00615A08">
        <w:t xml:space="preserve"> therefore</w:t>
      </w:r>
      <w:r w:rsidR="00615A08" w:rsidRPr="00615A08">
        <w:t xml:space="preserve"> providing a database which stores all information of the comic book</w:t>
      </w:r>
      <w:r w:rsidR="001D679D">
        <w:t>s</w:t>
      </w:r>
      <w:r w:rsidR="00615A08" w:rsidRPr="00615A08">
        <w:t xml:space="preserve"> the retailer excelsior sells</w:t>
      </w:r>
      <w:r w:rsidR="00A932FB">
        <w:t xml:space="preserve"> on which a website can be built</w:t>
      </w:r>
      <w:r w:rsidR="00615A08" w:rsidRPr="00615A08">
        <w:t>.</w:t>
      </w:r>
    </w:p>
    <w:p w14:paraId="14037683" w14:textId="2AFE75D1" w:rsidR="00D8481C" w:rsidRDefault="00D8481C" w:rsidP="00745193">
      <w:pPr>
        <w:pStyle w:val="BodyText"/>
        <w:spacing w:before="286" w:line="360" w:lineRule="auto"/>
        <w:ind w:right="116"/>
        <w:jc w:val="both"/>
      </w:pPr>
      <w:r>
        <w:t xml:space="preserve">From a technical perspective, the different abstractions </w:t>
      </w:r>
      <w:r w:rsidR="00D21DE9">
        <w:t>of the data have to be considered when designing the database</w:t>
      </w:r>
      <w:r w:rsidR="00DA525E">
        <w:t xml:space="preserve">. </w:t>
      </w:r>
      <w:r w:rsidR="00056912">
        <w:t xml:space="preserve">It can be expected that the </w:t>
      </w:r>
      <w:r w:rsidR="00056912">
        <w:tab/>
      </w:r>
      <w:r w:rsidR="00260945">
        <w:t xml:space="preserve">stress on the database will be low at the beginning but </w:t>
      </w:r>
      <w:r w:rsidR="00E36D5F">
        <w:t xml:space="preserve">may grow over time, but it’s not to be </w:t>
      </w:r>
      <w:r w:rsidR="00E36D5F">
        <w:lastRenderedPageBreak/>
        <w:t xml:space="preserve">expected </w:t>
      </w:r>
      <w:r w:rsidR="004F4E90">
        <w:t xml:space="preserve">to enter the domain of big data. The database stores so far only textual information, meaning </w:t>
      </w:r>
      <w:r w:rsidR="00545C98">
        <w:t xml:space="preserve">no pictures </w:t>
      </w:r>
      <w:r w:rsidR="00A932FB">
        <w:t>or</w:t>
      </w:r>
      <w:r w:rsidR="00545C98">
        <w:t xml:space="preserve"> videos</w:t>
      </w:r>
      <w:r w:rsidR="00A932FB">
        <w:t>.</w:t>
      </w:r>
      <w:r w:rsidR="00545C98">
        <w:t xml:space="preserve"> </w:t>
      </w:r>
      <w:r w:rsidR="00A932FB">
        <w:t>T</w:t>
      </w:r>
      <w:r w:rsidR="00545C98">
        <w:t xml:space="preserve">here </w:t>
      </w:r>
      <w:r w:rsidR="00A932FB">
        <w:t xml:space="preserve">won’t be an </w:t>
      </w:r>
      <w:r w:rsidR="00B92A8D">
        <w:t xml:space="preserve">ingoing stream of telemetry data for example </w:t>
      </w:r>
      <w:r w:rsidR="002B767C">
        <w:t xml:space="preserve">which fills up our database. Still, the database </w:t>
      </w:r>
      <w:r w:rsidR="00FA4F29">
        <w:t xml:space="preserve">must </w:t>
      </w:r>
      <w:r w:rsidR="002B767C">
        <w:t xml:space="preserve">be able to handle </w:t>
      </w:r>
      <w:r w:rsidR="00FA4F29">
        <w:t xml:space="preserve">increasing traffic through </w:t>
      </w:r>
      <w:r w:rsidR="00935605">
        <w:t xml:space="preserve">website visitors and deliver results in a short time to provide a </w:t>
      </w:r>
      <w:r w:rsidR="00BA6E5D">
        <w:t>satisfying user experience.</w:t>
      </w:r>
    </w:p>
    <w:p w14:paraId="262B9241" w14:textId="5E396B69" w:rsidR="007742CA" w:rsidRDefault="00B931E1" w:rsidP="00745193">
      <w:pPr>
        <w:pStyle w:val="BodyText"/>
        <w:spacing w:before="286" w:line="360" w:lineRule="auto"/>
        <w:ind w:right="116"/>
        <w:jc w:val="both"/>
      </w:pPr>
      <w:r>
        <w:t xml:space="preserve">The </w:t>
      </w:r>
      <w:r w:rsidR="00462D53">
        <w:t xml:space="preserve">scope of this project is providing a useful solution for dealing with all the data concerning the </w:t>
      </w:r>
      <w:r w:rsidR="00CF5837">
        <w:t xml:space="preserve">stock of excelsior. This means keeping track of the current inventory of comics and providing the additional information an enthusiast needs. This </w:t>
      </w:r>
      <w:r w:rsidR="00397A36">
        <w:t xml:space="preserve">additional information </w:t>
      </w:r>
      <w:r w:rsidR="00333DA6">
        <w:t>to what series a single comic issue belongs,</w:t>
      </w:r>
      <w:r w:rsidR="00993FDD">
        <w:t xml:space="preserve"> who published this series,</w:t>
      </w:r>
      <w:r w:rsidR="00333DA6">
        <w:t xml:space="preserve"> which character </w:t>
      </w:r>
      <w:r w:rsidR="0077108E">
        <w:t>appears in a comic book</w:t>
      </w:r>
      <w:r w:rsidR="00993FDD">
        <w:t xml:space="preserve"> and</w:t>
      </w:r>
      <w:r w:rsidR="0077108E">
        <w:t xml:space="preserve"> who worked on </w:t>
      </w:r>
      <w:r w:rsidR="00923820">
        <w:t>a comic book</w:t>
      </w:r>
      <w:r w:rsidR="00993FDD">
        <w:t xml:space="preserve">. </w:t>
      </w:r>
      <w:r w:rsidR="00F673FA">
        <w:t>Also all above mentioned relevant information of a single copy must be stored, such as the buying price, the selling price, the condition</w:t>
      </w:r>
      <w:r w:rsidR="00CE52D0">
        <w:t xml:space="preserve"> and the format, meaning the cover size and material. </w:t>
      </w:r>
      <w:r w:rsidR="00150B41">
        <w:t xml:space="preserve">On top of that, the database should keep track of all customer information </w:t>
      </w:r>
      <w:r w:rsidR="00B85F55">
        <w:t>such as the name</w:t>
      </w:r>
      <w:r w:rsidR="00FE60FA">
        <w:t xml:space="preserve">, date of birth and address. These two parts </w:t>
      </w:r>
      <w:r w:rsidR="00375CA2">
        <w:t xml:space="preserve">must be brought together to keep track of inventory changes to document previous purchases. </w:t>
      </w:r>
      <w:r w:rsidR="00127055">
        <w:t xml:space="preserve">The basis for two more functions on possible the way of a customer </w:t>
      </w:r>
      <w:r w:rsidR="00DF2E93">
        <w:t xml:space="preserve">to buying a comic book should be provided with database foundations, a </w:t>
      </w:r>
      <w:r w:rsidR="00EA5D7D">
        <w:t>wish list</w:t>
      </w:r>
      <w:r w:rsidR="00C62CB2">
        <w:t xml:space="preserve"> and a shopping cart. </w:t>
      </w:r>
      <w:r w:rsidR="002B5AE6">
        <w:t xml:space="preserve">Most customers are familiar with such functionalities from other online retailers and </w:t>
      </w:r>
      <w:r w:rsidR="003621B1">
        <w:t>may therefore miss those in the online shop of excelsior if absent.</w:t>
      </w:r>
      <w:r w:rsidR="006C4CD4">
        <w:t xml:space="preserve"> Not part of the scope of this project </w:t>
      </w:r>
      <w:r w:rsidR="00EB410E">
        <w:t xml:space="preserve">is keeping track of logistic business information such as the </w:t>
      </w:r>
      <w:r w:rsidR="006B7021">
        <w:t xml:space="preserve">physical </w:t>
      </w:r>
      <w:r w:rsidR="00EB410E">
        <w:t>storage of comics</w:t>
      </w:r>
      <w:r w:rsidR="006B7021">
        <w:t xml:space="preserve">, the buying process of comics before they appear in our </w:t>
      </w:r>
      <w:r w:rsidR="007841C7">
        <w:t xml:space="preserve">inventory and the shipping process. </w:t>
      </w:r>
      <w:r w:rsidR="008C1146">
        <w:t>Also,</w:t>
      </w:r>
      <w:r w:rsidR="007841C7">
        <w:t xml:space="preserve"> no information regarding the payment except the prices should be stored. </w:t>
      </w:r>
    </w:p>
    <w:p w14:paraId="54340412" w14:textId="77777777" w:rsidR="008C1146" w:rsidRDefault="008C1146" w:rsidP="008C1146">
      <w:pPr>
        <w:pStyle w:val="BodyText"/>
        <w:spacing w:before="286" w:line="360" w:lineRule="auto"/>
        <w:ind w:left="160" w:right="116"/>
        <w:jc w:val="both"/>
      </w:pPr>
    </w:p>
    <w:p w14:paraId="40094741" w14:textId="77777777" w:rsidR="008C1146" w:rsidRDefault="008C1146" w:rsidP="008C1146">
      <w:pPr>
        <w:pStyle w:val="BodyText"/>
        <w:spacing w:before="286" w:line="360" w:lineRule="auto"/>
        <w:ind w:left="160" w:right="116"/>
        <w:jc w:val="both"/>
      </w:pPr>
    </w:p>
    <w:p w14:paraId="76B1C4CA" w14:textId="77777777" w:rsidR="00AE65A2" w:rsidRDefault="00AE65A2" w:rsidP="008C1146">
      <w:pPr>
        <w:pStyle w:val="BodyText"/>
        <w:spacing w:before="286" w:line="360" w:lineRule="auto"/>
        <w:ind w:left="160" w:right="116"/>
        <w:jc w:val="both"/>
      </w:pPr>
    </w:p>
    <w:p w14:paraId="11324350" w14:textId="77777777" w:rsidR="00AE65A2" w:rsidRDefault="00AE65A2" w:rsidP="008C1146">
      <w:pPr>
        <w:pStyle w:val="BodyText"/>
        <w:spacing w:before="286" w:line="360" w:lineRule="auto"/>
        <w:ind w:left="160" w:right="116"/>
        <w:jc w:val="both"/>
      </w:pPr>
    </w:p>
    <w:p w14:paraId="647CA450" w14:textId="77777777" w:rsidR="008C1146" w:rsidRDefault="008C1146" w:rsidP="008C1146">
      <w:pPr>
        <w:pStyle w:val="BodyText"/>
        <w:spacing w:before="286" w:line="360" w:lineRule="auto"/>
        <w:ind w:left="160" w:right="116"/>
        <w:jc w:val="both"/>
      </w:pPr>
    </w:p>
    <w:p w14:paraId="6DD24495" w14:textId="77777777" w:rsidR="008C1146" w:rsidRPr="00AE65A2" w:rsidRDefault="008C1146" w:rsidP="008C1146">
      <w:pPr>
        <w:pStyle w:val="BodyText"/>
        <w:spacing w:before="286" w:line="360" w:lineRule="auto"/>
        <w:ind w:left="160" w:right="116"/>
        <w:jc w:val="both"/>
        <w:rPr>
          <w:lang w:val="en-GB"/>
        </w:rPr>
      </w:pPr>
    </w:p>
    <w:p w14:paraId="40066D5C" w14:textId="11F488F1" w:rsidR="003104A4" w:rsidRDefault="00961846" w:rsidP="00AE65A2">
      <w:pPr>
        <w:pStyle w:val="Heading1"/>
        <w:numPr>
          <w:ilvl w:val="0"/>
          <w:numId w:val="3"/>
        </w:numPr>
        <w:tabs>
          <w:tab w:val="left" w:pos="453"/>
        </w:tabs>
      </w:pPr>
      <w:r>
        <w:t>Database</w:t>
      </w:r>
      <w:r>
        <w:rPr>
          <w:spacing w:val="-4"/>
        </w:rPr>
        <w:t xml:space="preserve"> </w:t>
      </w:r>
      <w:r>
        <w:t>Plan:</w:t>
      </w:r>
      <w:r>
        <w:rPr>
          <w:spacing w:val="-3"/>
        </w:rPr>
        <w:t xml:space="preserve"> </w:t>
      </w:r>
      <w:r>
        <w:t>A</w:t>
      </w:r>
      <w:r>
        <w:rPr>
          <w:spacing w:val="-3"/>
        </w:rPr>
        <w:t xml:space="preserve"> </w:t>
      </w:r>
      <w:r>
        <w:t>Schematic</w:t>
      </w:r>
      <w:r>
        <w:rPr>
          <w:spacing w:val="-3"/>
        </w:rPr>
        <w:t xml:space="preserve"> </w:t>
      </w:r>
      <w:r>
        <w:t>View</w:t>
      </w:r>
    </w:p>
    <w:p w14:paraId="497AC43B" w14:textId="57E9E865" w:rsidR="00FF0032" w:rsidRDefault="00FF0032">
      <w:pPr>
        <w:pStyle w:val="BodyText"/>
        <w:spacing w:before="286" w:line="360" w:lineRule="auto"/>
        <w:ind w:left="160" w:right="117"/>
        <w:jc w:val="both"/>
        <w:rPr>
          <w:lang w:val="en-GB"/>
        </w:rPr>
      </w:pPr>
      <w:r w:rsidRPr="00794B33">
        <w:rPr>
          <w:lang w:val="en-GB"/>
        </w:rPr>
        <w:t>For the database design,</w:t>
      </w:r>
      <w:r w:rsidR="00794B33" w:rsidRPr="00794B33">
        <w:rPr>
          <w:lang w:val="en-GB"/>
        </w:rPr>
        <w:t xml:space="preserve"> a</w:t>
      </w:r>
      <w:r w:rsidR="00794B33">
        <w:rPr>
          <w:lang w:val="en-GB"/>
        </w:rPr>
        <w:t xml:space="preserve">n intense </w:t>
      </w:r>
      <w:r w:rsidR="00330B57">
        <w:rPr>
          <w:lang w:val="en-GB"/>
        </w:rPr>
        <w:t xml:space="preserve">and deep dive into the topic is very important to be able to understand the context of the data </w:t>
      </w:r>
      <w:r w:rsidR="003028E3">
        <w:rPr>
          <w:lang w:val="en-GB"/>
        </w:rPr>
        <w:t xml:space="preserve">and how everything comes together. </w:t>
      </w:r>
      <w:r w:rsidR="003028E3" w:rsidRPr="005B5AB6">
        <w:rPr>
          <w:lang w:val="en-GB"/>
        </w:rPr>
        <w:t xml:space="preserve">Therefore, the first step </w:t>
      </w:r>
      <w:r w:rsidR="005B5AB6" w:rsidRPr="005B5AB6">
        <w:rPr>
          <w:lang w:val="en-GB"/>
        </w:rPr>
        <w:t>was collecting as much information as p</w:t>
      </w:r>
      <w:r w:rsidR="005B5AB6">
        <w:rPr>
          <w:lang w:val="en-GB"/>
        </w:rPr>
        <w:t xml:space="preserve">ossible about comic book collecting in general. </w:t>
      </w:r>
      <w:r w:rsidR="00D03386">
        <w:rPr>
          <w:lang w:val="en-GB"/>
        </w:rPr>
        <w:t xml:space="preserve">This concerned </w:t>
      </w:r>
      <w:r w:rsidR="00EC3B39">
        <w:rPr>
          <w:lang w:val="en-GB"/>
        </w:rPr>
        <w:t xml:space="preserve">the releases of new issues and completely new comic book series, how these </w:t>
      </w:r>
      <w:r w:rsidR="00E877A9">
        <w:rPr>
          <w:lang w:val="en-GB"/>
        </w:rPr>
        <w:t xml:space="preserve">get numbered. </w:t>
      </w:r>
      <w:r w:rsidR="00E877A9" w:rsidRPr="009559E6">
        <w:rPr>
          <w:lang w:val="en-GB"/>
        </w:rPr>
        <w:t xml:space="preserve">Another important domain is understanding </w:t>
      </w:r>
      <w:r w:rsidR="009559E6" w:rsidRPr="009559E6">
        <w:rPr>
          <w:lang w:val="en-GB"/>
        </w:rPr>
        <w:t>how comic books and g</w:t>
      </w:r>
      <w:r w:rsidR="009559E6">
        <w:rPr>
          <w:lang w:val="en-GB"/>
        </w:rPr>
        <w:t xml:space="preserve">raphic novels are related, which properties they share and what </w:t>
      </w:r>
      <w:r w:rsidR="004A5D9C">
        <w:rPr>
          <w:lang w:val="en-GB"/>
        </w:rPr>
        <w:t xml:space="preserve">distinguishes them. </w:t>
      </w:r>
      <w:r w:rsidR="004A5D9C" w:rsidRPr="00286BC8">
        <w:rPr>
          <w:lang w:val="en-GB"/>
        </w:rPr>
        <w:t xml:space="preserve">Furthermore, the grading of collectables </w:t>
      </w:r>
      <w:r w:rsidR="00286BC8" w:rsidRPr="00286BC8">
        <w:rPr>
          <w:lang w:val="en-GB"/>
        </w:rPr>
        <w:t>plays an important role i</w:t>
      </w:r>
      <w:r w:rsidR="00286BC8">
        <w:rPr>
          <w:lang w:val="en-GB"/>
        </w:rPr>
        <w:t xml:space="preserve">n </w:t>
      </w:r>
      <w:r w:rsidR="00C50BC7">
        <w:rPr>
          <w:lang w:val="en-GB"/>
        </w:rPr>
        <w:t xml:space="preserve">pricing comic books. </w:t>
      </w:r>
      <w:r w:rsidR="00C50BC7" w:rsidRPr="00C50BC7">
        <w:rPr>
          <w:lang w:val="en-GB"/>
        </w:rPr>
        <w:t>The most important key learnings from the research which i</w:t>
      </w:r>
      <w:r w:rsidR="00C50BC7">
        <w:rPr>
          <w:lang w:val="en-GB"/>
        </w:rPr>
        <w:t>nfluenced the data base design were:</w:t>
      </w:r>
    </w:p>
    <w:p w14:paraId="79CA409B" w14:textId="28C1ED0D" w:rsidR="00E2745D" w:rsidRPr="009F2768" w:rsidRDefault="00801696">
      <w:pPr>
        <w:pStyle w:val="BodyText"/>
        <w:spacing w:before="286" w:line="360" w:lineRule="auto"/>
        <w:ind w:left="160" w:right="117"/>
        <w:jc w:val="both"/>
        <w:rPr>
          <w:lang w:val="en-GB"/>
        </w:rPr>
      </w:pPr>
      <w:r>
        <w:rPr>
          <w:lang w:val="en-GB"/>
        </w:rPr>
        <w:t xml:space="preserve">Each comic book has a title, a year of publication and an issue number. </w:t>
      </w:r>
      <w:r w:rsidR="00AC07EF" w:rsidRPr="00AC07EF">
        <w:rPr>
          <w:lang w:val="en-GB"/>
        </w:rPr>
        <w:t xml:space="preserve">In a series of comics, e.g. „Iron Man </w:t>
      </w:r>
      <w:r w:rsidR="0008556D">
        <w:rPr>
          <w:lang w:val="en-GB"/>
        </w:rPr>
        <w:t>(</w:t>
      </w:r>
      <w:r w:rsidR="0008556D" w:rsidRPr="00AC07EF">
        <w:rPr>
          <w:lang w:val="en-GB"/>
        </w:rPr>
        <w:t>2002</w:t>
      </w:r>
      <w:r w:rsidR="0008556D">
        <w:rPr>
          <w:lang w:val="en-GB"/>
        </w:rPr>
        <w:t>)</w:t>
      </w:r>
      <w:r w:rsidR="0008556D" w:rsidRPr="00AC07EF">
        <w:rPr>
          <w:lang w:val="en-GB"/>
        </w:rPr>
        <w:t>“</w:t>
      </w:r>
      <w:r w:rsidR="0008556D">
        <w:rPr>
          <w:lang w:val="en-GB"/>
        </w:rPr>
        <w:t xml:space="preserve"> </w:t>
      </w:r>
      <w:r w:rsidR="0008556D" w:rsidRPr="00AC07EF">
        <w:rPr>
          <w:lang w:val="en-GB"/>
        </w:rPr>
        <w:t>all</w:t>
      </w:r>
      <w:r w:rsidR="00AC07EF">
        <w:rPr>
          <w:lang w:val="en-GB"/>
        </w:rPr>
        <w:t xml:space="preserve"> issues share the same title and only the issue number changes. </w:t>
      </w:r>
      <w:r w:rsidR="0008556D" w:rsidRPr="00FC76D4">
        <w:rPr>
          <w:lang w:val="en-GB"/>
        </w:rPr>
        <w:t>Additionally</w:t>
      </w:r>
      <w:r w:rsidR="00FC76D4" w:rsidRPr="00FC76D4">
        <w:rPr>
          <w:lang w:val="en-GB"/>
        </w:rPr>
        <w:t>, there might be multiple runs of a series w</w:t>
      </w:r>
      <w:r w:rsidR="00FC76D4">
        <w:rPr>
          <w:lang w:val="en-GB"/>
        </w:rPr>
        <w:t>ith</w:t>
      </w:r>
      <w:r w:rsidR="007E38F2">
        <w:rPr>
          <w:lang w:val="en-GB"/>
        </w:rPr>
        <w:t xml:space="preserve"> different content, there might be an “Iron Man (1990)” and </w:t>
      </w:r>
      <w:r w:rsidR="006B4BAA">
        <w:rPr>
          <w:lang w:val="en-GB"/>
        </w:rPr>
        <w:t xml:space="preserve">an “Iron Man (2002)” which have different storylines. </w:t>
      </w:r>
      <w:r w:rsidR="006B4BAA" w:rsidRPr="00863B07">
        <w:rPr>
          <w:lang w:val="en-GB"/>
        </w:rPr>
        <w:t>The numbering</w:t>
      </w:r>
      <w:r w:rsidR="00863B07" w:rsidRPr="00863B07">
        <w:rPr>
          <w:lang w:val="en-GB"/>
        </w:rPr>
        <w:t xml:space="preserve"> of comics may not be linear, it c</w:t>
      </w:r>
      <w:r w:rsidR="00863B07">
        <w:rPr>
          <w:lang w:val="en-GB"/>
        </w:rPr>
        <w:t xml:space="preserve">an be influenced if a character appears in another comic series and the original series may skip several issue numbers, how it comes to the </w:t>
      </w:r>
      <w:r w:rsidR="00EA0EFB">
        <w:rPr>
          <w:lang w:val="en-GB"/>
        </w:rPr>
        <w:t xml:space="preserve">numbering in detail is not important for this project. </w:t>
      </w:r>
      <w:r w:rsidR="00ED0A57" w:rsidRPr="00BD152E">
        <w:rPr>
          <w:lang w:val="en-GB"/>
        </w:rPr>
        <w:t>Graphic novels and comic books are closely related</w:t>
      </w:r>
      <w:r w:rsidR="00BD152E" w:rsidRPr="00BD152E">
        <w:rPr>
          <w:lang w:val="en-GB"/>
        </w:rPr>
        <w:t>. Graphic novels are usually more extensive than comic books, t</w:t>
      </w:r>
      <w:r w:rsidR="00BD152E">
        <w:rPr>
          <w:lang w:val="en-GB"/>
        </w:rPr>
        <w:t xml:space="preserve">hey contain </w:t>
      </w:r>
      <w:r w:rsidR="003B559D">
        <w:rPr>
          <w:lang w:val="en-GB"/>
        </w:rPr>
        <w:t xml:space="preserve">closed plot. </w:t>
      </w:r>
      <w:r w:rsidR="003B559D" w:rsidRPr="003B559D">
        <w:rPr>
          <w:lang w:val="en-GB"/>
        </w:rPr>
        <w:t>A graphic novel may contain a collection of comic i</w:t>
      </w:r>
      <w:r w:rsidR="003B559D">
        <w:rPr>
          <w:lang w:val="en-GB"/>
        </w:rPr>
        <w:t xml:space="preserve">ssues, such as </w:t>
      </w:r>
      <w:r w:rsidR="000C090D">
        <w:rPr>
          <w:lang w:val="en-GB"/>
        </w:rPr>
        <w:t xml:space="preserve">“Iron Man (1990) #1-#5”, but graphic novels may also contain </w:t>
      </w:r>
      <w:r w:rsidR="0053047F">
        <w:rPr>
          <w:lang w:val="en-GB"/>
        </w:rPr>
        <w:t xml:space="preserve">unique storylines which never got released as comics. </w:t>
      </w:r>
      <w:r w:rsidR="008E0C79" w:rsidRPr="0053047F">
        <w:rPr>
          <w:lang w:val="en-GB"/>
        </w:rPr>
        <w:t>Also,</w:t>
      </w:r>
      <w:r w:rsidR="0053047F" w:rsidRPr="0053047F">
        <w:rPr>
          <w:lang w:val="en-GB"/>
        </w:rPr>
        <w:t xml:space="preserve"> the edition of a graphic novel is very i</w:t>
      </w:r>
      <w:r w:rsidR="0053047F">
        <w:rPr>
          <w:lang w:val="en-GB"/>
        </w:rPr>
        <w:t xml:space="preserve">mportant to consider. There might be </w:t>
      </w:r>
      <w:r w:rsidR="00FB630E">
        <w:rPr>
          <w:lang w:val="en-GB"/>
        </w:rPr>
        <w:t xml:space="preserve">several reprints of the same graphic novel and only the first reprint could be of interest for comic enthusiasts. </w:t>
      </w:r>
      <w:r w:rsidR="007270BC" w:rsidRPr="008E0C79">
        <w:rPr>
          <w:lang w:val="en-GB"/>
        </w:rPr>
        <w:t xml:space="preserve">When it comes to </w:t>
      </w:r>
      <w:r w:rsidR="00DF47A2" w:rsidRPr="008E0C79">
        <w:rPr>
          <w:lang w:val="en-GB"/>
        </w:rPr>
        <w:t xml:space="preserve">the physical specimen of </w:t>
      </w:r>
      <w:r w:rsidR="008E0C79" w:rsidRPr="008E0C79">
        <w:rPr>
          <w:lang w:val="en-GB"/>
        </w:rPr>
        <w:t>comic b</w:t>
      </w:r>
      <w:r w:rsidR="008E0C79">
        <w:rPr>
          <w:lang w:val="en-GB"/>
        </w:rPr>
        <w:t xml:space="preserve">ooks and graphic novels, they share most attributes. There is a </w:t>
      </w:r>
      <w:r w:rsidR="00FB0E63">
        <w:rPr>
          <w:lang w:val="en-GB"/>
        </w:rPr>
        <w:t xml:space="preserve">grading scale which applies to </w:t>
      </w:r>
      <w:r w:rsidR="00F21470">
        <w:rPr>
          <w:lang w:val="en-GB"/>
        </w:rPr>
        <w:t>both</w:t>
      </w:r>
      <w:r w:rsidR="00FB0E63">
        <w:rPr>
          <w:lang w:val="en-GB"/>
        </w:rPr>
        <w:t xml:space="preserve"> which includes a numerical scale from 0.0 to 10.0 </w:t>
      </w:r>
      <w:r w:rsidR="00B3287D">
        <w:rPr>
          <w:lang w:val="en-GB"/>
        </w:rPr>
        <w:t>and a textual conditio</w:t>
      </w:r>
      <w:r w:rsidR="00F21470">
        <w:rPr>
          <w:lang w:val="en-GB"/>
        </w:rPr>
        <w:t xml:space="preserve">n. </w:t>
      </w:r>
      <w:r w:rsidR="00F21470" w:rsidRPr="00F21470">
        <w:rPr>
          <w:lang w:val="en-GB"/>
        </w:rPr>
        <w:t>There are numerical bins which result all in the s</w:t>
      </w:r>
      <w:r w:rsidR="00F21470">
        <w:rPr>
          <w:lang w:val="en-GB"/>
        </w:rPr>
        <w:t xml:space="preserve">ame textual condition, for example </w:t>
      </w:r>
      <w:r w:rsidR="00D25222">
        <w:rPr>
          <w:lang w:val="en-GB"/>
        </w:rPr>
        <w:t xml:space="preserve">comic books with a rating from 9.6 to 9.9 are graded with the condition “Near Mint/Mint” (NM/MT). </w:t>
      </w:r>
      <w:r w:rsidR="009F2768" w:rsidRPr="009F2768">
        <w:rPr>
          <w:lang w:val="en-GB"/>
        </w:rPr>
        <w:t xml:space="preserve">To get a certain grade, a comic book has to </w:t>
      </w:r>
      <w:r w:rsidR="009F2768">
        <w:rPr>
          <w:lang w:val="en-GB"/>
        </w:rPr>
        <w:t xml:space="preserve">fulfil certain criteria. The </w:t>
      </w:r>
      <w:r w:rsidR="00E97F2E">
        <w:rPr>
          <w:lang w:val="en-GB"/>
        </w:rPr>
        <w:t>grading is done by independent companies and not by our comic book reseller excelsior, therefore we solely have to store this information</w:t>
      </w:r>
      <w:r w:rsidR="00542601">
        <w:rPr>
          <w:lang w:val="en-GB"/>
        </w:rPr>
        <w:t xml:space="preserve"> about our stock.</w:t>
      </w:r>
    </w:p>
    <w:p w14:paraId="764353FA" w14:textId="1247343B" w:rsidR="00B25B6A" w:rsidRPr="00B25B6A" w:rsidRDefault="00E0516D">
      <w:pPr>
        <w:pStyle w:val="BodyText"/>
        <w:spacing w:before="286" w:line="360" w:lineRule="auto"/>
        <w:ind w:left="160" w:right="117"/>
        <w:jc w:val="both"/>
        <w:rPr>
          <w:lang w:val="en-GB"/>
        </w:rPr>
      </w:pPr>
      <w:r>
        <w:rPr>
          <w:noProof/>
          <w:lang w:val="en-GB"/>
        </w:rPr>
        <w:lastRenderedPageBreak/>
        <w:drawing>
          <wp:anchor distT="0" distB="0" distL="114300" distR="114300" simplePos="0" relativeHeight="251658240" behindDoc="0" locked="0" layoutInCell="1" allowOverlap="1" wp14:anchorId="0EE0124B" wp14:editId="66D9650B">
            <wp:simplePos x="0" y="0"/>
            <wp:positionH relativeFrom="column">
              <wp:posOffset>434340</wp:posOffset>
            </wp:positionH>
            <wp:positionV relativeFrom="page">
              <wp:posOffset>3101340</wp:posOffset>
            </wp:positionV>
            <wp:extent cx="4853940" cy="4453890"/>
            <wp:effectExtent l="0" t="0" r="3810" b="381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53940" cy="4453890"/>
                    </a:xfrm>
                    <a:prstGeom prst="rect">
                      <a:avLst/>
                    </a:prstGeom>
                  </pic:spPr>
                </pic:pic>
              </a:graphicData>
            </a:graphic>
            <wp14:sizeRelH relativeFrom="margin">
              <wp14:pctWidth>0</wp14:pctWidth>
            </wp14:sizeRelH>
            <wp14:sizeRelV relativeFrom="margin">
              <wp14:pctHeight>0</wp14:pctHeight>
            </wp14:sizeRelV>
          </wp:anchor>
        </w:drawing>
      </w:r>
      <w:r w:rsidR="00B25B6A" w:rsidRPr="00B25B6A">
        <w:rPr>
          <w:lang w:val="en-GB"/>
        </w:rPr>
        <w:t>The next step was t</w:t>
      </w:r>
      <w:r w:rsidR="00B25B6A">
        <w:rPr>
          <w:lang w:val="en-GB"/>
        </w:rPr>
        <w:t xml:space="preserve">o </w:t>
      </w:r>
      <w:r w:rsidR="00456B03">
        <w:rPr>
          <w:lang w:val="en-GB"/>
        </w:rPr>
        <w:t xml:space="preserve">collect all requirements for this project. </w:t>
      </w:r>
      <w:r w:rsidR="00AB1920">
        <w:rPr>
          <w:lang w:val="en-GB"/>
        </w:rPr>
        <w:t xml:space="preserve">All mentioned features from the </w:t>
      </w:r>
      <w:r w:rsidR="002744B4">
        <w:rPr>
          <w:lang w:val="en-GB"/>
        </w:rPr>
        <w:t xml:space="preserve">project white paper </w:t>
      </w:r>
      <w:r w:rsidR="003F6594">
        <w:rPr>
          <w:lang w:val="en-GB"/>
        </w:rPr>
        <w:t xml:space="preserve">got collected and extended by </w:t>
      </w:r>
      <w:r w:rsidR="00C30EEE">
        <w:rPr>
          <w:lang w:val="en-GB"/>
        </w:rPr>
        <w:t xml:space="preserve">research on mile high comics. The goal was carrying together, what </w:t>
      </w:r>
      <w:r w:rsidR="004E483D">
        <w:rPr>
          <w:lang w:val="en-GB"/>
        </w:rPr>
        <w:t>information</w:t>
      </w:r>
      <w:r w:rsidR="00C30EEE">
        <w:rPr>
          <w:lang w:val="en-GB"/>
        </w:rPr>
        <w:t xml:space="preserve"> an online comic book retailer needed </w:t>
      </w:r>
      <w:r w:rsidR="00684BD6">
        <w:rPr>
          <w:lang w:val="en-GB"/>
        </w:rPr>
        <w:t>and</w:t>
      </w:r>
      <w:r w:rsidR="001E57FB">
        <w:rPr>
          <w:lang w:val="en-GB"/>
        </w:rPr>
        <w:t xml:space="preserve"> </w:t>
      </w:r>
      <w:r w:rsidR="004E483D">
        <w:rPr>
          <w:lang w:val="en-GB"/>
        </w:rPr>
        <w:t>derive</w:t>
      </w:r>
      <w:r w:rsidR="00684BD6" w:rsidRPr="00684BD6">
        <w:rPr>
          <w:lang w:val="en-GB"/>
        </w:rPr>
        <w:t xml:space="preserve"> the scope </w:t>
      </w:r>
      <w:r w:rsidR="008625B7">
        <w:rPr>
          <w:lang w:val="en-GB"/>
        </w:rPr>
        <w:t xml:space="preserve">for this project </w:t>
      </w:r>
      <w:r w:rsidR="001E57FB">
        <w:rPr>
          <w:lang w:val="en-GB"/>
        </w:rPr>
        <w:t>from there.</w:t>
      </w:r>
      <w:r w:rsidR="00CF62B9">
        <w:rPr>
          <w:lang w:val="en-GB"/>
        </w:rPr>
        <w:t xml:space="preserve"> The resulting scope </w:t>
      </w:r>
      <w:r w:rsidR="00664231">
        <w:rPr>
          <w:lang w:val="en-GB"/>
        </w:rPr>
        <w:t xml:space="preserve">was </w:t>
      </w:r>
      <w:r w:rsidR="00570EA2">
        <w:rPr>
          <w:lang w:val="en-GB"/>
        </w:rPr>
        <w:t xml:space="preserve">presented in the first </w:t>
      </w:r>
      <w:r w:rsidR="00664231">
        <w:rPr>
          <w:lang w:val="en-GB"/>
        </w:rPr>
        <w:t>section of this report.</w:t>
      </w:r>
      <w:r w:rsidR="004E483D">
        <w:rPr>
          <w:lang w:val="en-GB"/>
        </w:rPr>
        <w:t xml:space="preserve"> The following entity relationship diagram is the core of this project</w:t>
      </w:r>
      <w:r w:rsidR="004F5A98">
        <w:rPr>
          <w:lang w:val="en-GB"/>
        </w:rPr>
        <w:t xml:space="preserve"> and was designed by following the </w:t>
      </w:r>
      <w:r w:rsidR="006D30E3">
        <w:rPr>
          <w:lang w:val="en-GB"/>
        </w:rPr>
        <w:t xml:space="preserve">definitions given in </w:t>
      </w:r>
      <w:r w:rsidR="003C03C6" w:rsidRPr="003C03C6">
        <w:rPr>
          <w:lang w:val="en-GB"/>
        </w:rPr>
        <w:t>"Database Systems: Design, Implementation, and Management" by Carlos Coronel</w:t>
      </w:r>
      <w:r w:rsidR="003C03C6">
        <w:rPr>
          <w:lang w:val="en-GB"/>
        </w:rPr>
        <w:t>.</w:t>
      </w:r>
    </w:p>
    <w:p w14:paraId="7694B979" w14:textId="7EF12E9F" w:rsidR="00B25B6A" w:rsidRDefault="005D0835" w:rsidP="005D0835">
      <w:pPr>
        <w:pStyle w:val="BodyText"/>
        <w:spacing w:before="286" w:line="360" w:lineRule="auto"/>
        <w:ind w:left="160" w:right="117"/>
        <w:jc w:val="center"/>
        <w:rPr>
          <w:sz w:val="20"/>
          <w:szCs w:val="20"/>
          <w:lang w:val="en-GB"/>
        </w:rPr>
      </w:pPr>
      <w:r w:rsidRPr="00455F7E">
        <w:rPr>
          <w:sz w:val="20"/>
          <w:szCs w:val="20"/>
          <w:lang w:val="en-GB"/>
        </w:rPr>
        <w:t>Figure 1: Entity relation diagram</w:t>
      </w:r>
    </w:p>
    <w:p w14:paraId="566361B5" w14:textId="77777777" w:rsidR="00DF1AF4" w:rsidRDefault="00870A40" w:rsidP="00455F7E">
      <w:pPr>
        <w:pStyle w:val="BodyText"/>
        <w:spacing w:before="286" w:line="360" w:lineRule="auto"/>
        <w:ind w:left="160" w:right="117"/>
        <w:jc w:val="both"/>
        <w:rPr>
          <w:lang w:val="en-GB"/>
        </w:rPr>
      </w:pPr>
      <w:r w:rsidRPr="00870A40">
        <w:rPr>
          <w:lang w:val="en-GB"/>
        </w:rPr>
        <w:t>Let’s start by looking a</w:t>
      </w:r>
      <w:r>
        <w:rPr>
          <w:lang w:val="en-GB"/>
        </w:rPr>
        <w:t>t the collectable entity</w:t>
      </w:r>
      <w:r w:rsidR="003C03C6">
        <w:rPr>
          <w:lang w:val="en-GB"/>
        </w:rPr>
        <w:t>. This entity</w:t>
      </w:r>
      <w:r w:rsidR="002736E7">
        <w:rPr>
          <w:lang w:val="en-GB"/>
        </w:rPr>
        <w:t xml:space="preserve"> abstracts the theoretical </w:t>
      </w:r>
      <w:r w:rsidR="00FD6327">
        <w:rPr>
          <w:lang w:val="en-GB"/>
        </w:rPr>
        <w:t xml:space="preserve">comic book or graphic novel. </w:t>
      </w:r>
      <w:r w:rsidR="00FD6327" w:rsidRPr="00EB5609">
        <w:rPr>
          <w:lang w:val="en-GB"/>
        </w:rPr>
        <w:t xml:space="preserve">This level of abstraction describes </w:t>
      </w:r>
      <w:r w:rsidR="00EB5609" w:rsidRPr="00EB5609">
        <w:rPr>
          <w:lang w:val="en-GB"/>
        </w:rPr>
        <w:t>all unique comic book i</w:t>
      </w:r>
      <w:r w:rsidR="00EB5609">
        <w:rPr>
          <w:lang w:val="en-GB"/>
        </w:rPr>
        <w:t xml:space="preserve">ssues or graphic novels, not referring to </w:t>
      </w:r>
      <w:r w:rsidR="00377E41">
        <w:rPr>
          <w:lang w:val="en-GB"/>
        </w:rPr>
        <w:t xml:space="preserve">the physical specimen. Each collectable has the attributes </w:t>
      </w:r>
      <w:r w:rsidR="00DB6F76">
        <w:rPr>
          <w:lang w:val="en-GB"/>
        </w:rPr>
        <w:t>t</w:t>
      </w:r>
      <w:r w:rsidR="00377E41">
        <w:rPr>
          <w:lang w:val="en-GB"/>
        </w:rPr>
        <w:t>itle,</w:t>
      </w:r>
      <w:r w:rsidR="00DB6F76">
        <w:rPr>
          <w:lang w:val="en-GB"/>
        </w:rPr>
        <w:t xml:space="preserve"> </w:t>
      </w:r>
      <w:r w:rsidR="009E36D7">
        <w:rPr>
          <w:lang w:val="en-GB"/>
        </w:rPr>
        <w:t xml:space="preserve">storyline, </w:t>
      </w:r>
      <w:r w:rsidR="00DB6F76">
        <w:rPr>
          <w:lang w:val="en-GB"/>
        </w:rPr>
        <w:t>year of publication</w:t>
      </w:r>
      <w:r w:rsidR="009E36D7">
        <w:rPr>
          <w:lang w:val="en-GB"/>
        </w:rPr>
        <w:t xml:space="preserve"> and publisher. </w:t>
      </w:r>
      <w:r w:rsidR="009E36D7" w:rsidRPr="00D07673">
        <w:rPr>
          <w:lang w:val="en-GB"/>
        </w:rPr>
        <w:t xml:space="preserve">The storyline </w:t>
      </w:r>
      <w:r w:rsidR="00D07673" w:rsidRPr="00D07673">
        <w:rPr>
          <w:lang w:val="en-GB"/>
        </w:rPr>
        <w:t>connects the two comic book series “Iron Man (1990)” and “Iron Man (2002)”</w:t>
      </w:r>
      <w:r w:rsidR="006775EA">
        <w:rPr>
          <w:lang w:val="en-GB"/>
        </w:rPr>
        <w:t xml:space="preserve"> since </w:t>
      </w:r>
      <w:r w:rsidR="00171651">
        <w:rPr>
          <w:lang w:val="en-GB"/>
        </w:rPr>
        <w:t>both</w:t>
      </w:r>
      <w:r w:rsidR="006775EA">
        <w:rPr>
          <w:lang w:val="en-GB"/>
        </w:rPr>
        <w:t xml:space="preserve"> tell the story of Iron man, but besides this share not much more. </w:t>
      </w:r>
      <w:r w:rsidR="00AD6508" w:rsidRPr="009C3D32">
        <w:rPr>
          <w:lang w:val="en-GB"/>
        </w:rPr>
        <w:lastRenderedPageBreak/>
        <w:t>Each collectable has more traits, which are</w:t>
      </w:r>
      <w:r w:rsidR="009C3D32" w:rsidRPr="009C3D32">
        <w:rPr>
          <w:lang w:val="en-GB"/>
        </w:rPr>
        <w:t xml:space="preserve"> outso</w:t>
      </w:r>
      <w:r w:rsidR="009C3D32">
        <w:rPr>
          <w:lang w:val="en-GB"/>
        </w:rPr>
        <w:t>u</w:t>
      </w:r>
      <w:r w:rsidR="009C3D32" w:rsidRPr="009C3D32">
        <w:rPr>
          <w:lang w:val="en-GB"/>
        </w:rPr>
        <w:t xml:space="preserve">rced </w:t>
      </w:r>
      <w:r w:rsidR="009C3D32">
        <w:rPr>
          <w:lang w:val="en-GB"/>
        </w:rPr>
        <w:t xml:space="preserve">and displayed in the entities </w:t>
      </w:r>
      <w:r w:rsidR="007A074A">
        <w:rPr>
          <w:lang w:val="en-GB"/>
        </w:rPr>
        <w:t xml:space="preserve">characters and creators. </w:t>
      </w:r>
    </w:p>
    <w:p w14:paraId="78857F6C" w14:textId="77777777" w:rsidR="00DF1AF4" w:rsidRDefault="007A074A" w:rsidP="00455F7E">
      <w:pPr>
        <w:pStyle w:val="BodyText"/>
        <w:spacing w:before="286" w:line="360" w:lineRule="auto"/>
        <w:ind w:left="160" w:right="117"/>
        <w:jc w:val="both"/>
        <w:rPr>
          <w:lang w:val="en-GB"/>
        </w:rPr>
      </w:pPr>
      <w:r>
        <w:rPr>
          <w:lang w:val="en-GB"/>
        </w:rPr>
        <w:t xml:space="preserve">The creators entity contains all </w:t>
      </w:r>
      <w:r w:rsidR="003864F7">
        <w:rPr>
          <w:lang w:val="en-GB"/>
        </w:rPr>
        <w:t>people who worked</w:t>
      </w:r>
      <w:r w:rsidR="00A45BB3">
        <w:rPr>
          <w:lang w:val="en-GB"/>
        </w:rPr>
        <w:t xml:space="preserve"> on collectables, they posses a first name, a last name and a job type. The job type specifies what exactly their job was in example drawing or writing a story. </w:t>
      </w:r>
      <w:r w:rsidR="00C04664">
        <w:rPr>
          <w:lang w:val="en-GB"/>
        </w:rPr>
        <w:t>Each collectable must have at least one creator who worked on it and each creator</w:t>
      </w:r>
      <w:r w:rsidR="00342BE4">
        <w:rPr>
          <w:lang w:val="en-GB"/>
        </w:rPr>
        <w:t xml:space="preserve"> has worked on n collectables. As a consequence, there can be creators in our database, which have not worked on any collectables we store. </w:t>
      </w:r>
      <w:r w:rsidR="00342BE4" w:rsidRPr="00AB58F2">
        <w:rPr>
          <w:lang w:val="en-GB"/>
        </w:rPr>
        <w:t>This is</w:t>
      </w:r>
      <w:r w:rsidRPr="00AB58F2">
        <w:rPr>
          <w:lang w:val="en-GB"/>
        </w:rPr>
        <w:t xml:space="preserve"> </w:t>
      </w:r>
      <w:r w:rsidR="007325CC" w:rsidRPr="00AB58F2">
        <w:rPr>
          <w:lang w:val="en-GB"/>
        </w:rPr>
        <w:t xml:space="preserve">a conscious </w:t>
      </w:r>
      <w:r w:rsidR="008D658B" w:rsidRPr="00AB58F2">
        <w:rPr>
          <w:lang w:val="en-GB"/>
        </w:rPr>
        <w:t>decision,</w:t>
      </w:r>
      <w:r w:rsidR="007325CC" w:rsidRPr="00AB58F2">
        <w:rPr>
          <w:lang w:val="en-GB"/>
        </w:rPr>
        <w:t xml:space="preserve"> so we are able </w:t>
      </w:r>
      <w:r w:rsidR="00AB58F2">
        <w:rPr>
          <w:lang w:val="en-GB"/>
        </w:rPr>
        <w:t xml:space="preserve">to store information about creators before we have any of their work in our data. </w:t>
      </w:r>
    </w:p>
    <w:p w14:paraId="59F9615F" w14:textId="69C93CF3" w:rsidR="00870A40" w:rsidRDefault="00B94B26" w:rsidP="00455F7E">
      <w:pPr>
        <w:pStyle w:val="BodyText"/>
        <w:spacing w:before="286" w:line="360" w:lineRule="auto"/>
        <w:ind w:left="160" w:right="117"/>
        <w:jc w:val="both"/>
        <w:rPr>
          <w:lang w:val="en-GB"/>
        </w:rPr>
      </w:pPr>
      <w:r w:rsidRPr="008D658B">
        <w:rPr>
          <w:lang w:val="en-GB"/>
        </w:rPr>
        <w:t xml:space="preserve">The other </w:t>
      </w:r>
      <w:r w:rsidR="008D658B" w:rsidRPr="008D658B">
        <w:rPr>
          <w:lang w:val="en-GB"/>
        </w:rPr>
        <w:t>property a</w:t>
      </w:r>
      <w:r w:rsidR="008D658B">
        <w:rPr>
          <w:lang w:val="en-GB"/>
        </w:rPr>
        <w:t xml:space="preserve"> </w:t>
      </w:r>
      <w:r w:rsidR="00A357A9">
        <w:rPr>
          <w:lang w:val="en-GB"/>
        </w:rPr>
        <w:t>comic has which is stored in a different table are its character appearances.</w:t>
      </w:r>
      <w:r w:rsidR="00C31420">
        <w:rPr>
          <w:lang w:val="en-GB"/>
        </w:rPr>
        <w:t xml:space="preserve"> Each character has a name </w:t>
      </w:r>
      <w:r w:rsidR="00A65982">
        <w:rPr>
          <w:lang w:val="en-GB"/>
        </w:rPr>
        <w:t xml:space="preserve">and a profession. </w:t>
      </w:r>
      <w:r w:rsidR="002D0EEB">
        <w:rPr>
          <w:lang w:val="en-GB"/>
        </w:rPr>
        <w:t xml:space="preserve">In contrast to the creators, the character name consists only of one token which is implemented </w:t>
      </w:r>
      <w:r w:rsidR="0089078B">
        <w:rPr>
          <w:lang w:val="en-GB"/>
        </w:rPr>
        <w:t xml:space="preserve">since characters might be stored not by referencing their real name, but their nickname such as “superman”. Each </w:t>
      </w:r>
      <w:r w:rsidR="00667107">
        <w:rPr>
          <w:lang w:val="en-GB"/>
        </w:rPr>
        <w:t>collectable</w:t>
      </w:r>
      <w:r w:rsidR="0089078B">
        <w:rPr>
          <w:lang w:val="en-GB"/>
        </w:rPr>
        <w:t xml:space="preserve"> has at least one character </w:t>
      </w:r>
      <w:r w:rsidR="00667107">
        <w:rPr>
          <w:lang w:val="en-GB"/>
        </w:rPr>
        <w:t>appearing,</w:t>
      </w:r>
      <w:r w:rsidR="0089078B">
        <w:rPr>
          <w:lang w:val="en-GB"/>
        </w:rPr>
        <w:t xml:space="preserve"> and each character can appear in n </w:t>
      </w:r>
      <w:r w:rsidR="000C7468">
        <w:rPr>
          <w:lang w:val="en-GB"/>
        </w:rPr>
        <w:t>collectables, behind</w:t>
      </w:r>
      <w:r w:rsidR="00667107">
        <w:rPr>
          <w:lang w:val="en-GB"/>
        </w:rPr>
        <w:t xml:space="preserve"> this lies the same </w:t>
      </w:r>
      <w:r w:rsidR="000C7468">
        <w:rPr>
          <w:lang w:val="en-GB"/>
        </w:rPr>
        <w:t xml:space="preserve">design thought as behind the creators. </w:t>
      </w:r>
      <w:r w:rsidR="00207BF4" w:rsidRPr="00207BF4">
        <w:rPr>
          <w:lang w:val="en-GB"/>
        </w:rPr>
        <w:t xml:space="preserve">These two entities are </w:t>
      </w:r>
      <w:r w:rsidR="00A915FB" w:rsidRPr="00207BF4">
        <w:rPr>
          <w:lang w:val="en-GB"/>
        </w:rPr>
        <w:t>separated</w:t>
      </w:r>
      <w:r w:rsidR="00207BF4" w:rsidRPr="00207BF4">
        <w:rPr>
          <w:lang w:val="en-GB"/>
        </w:rPr>
        <w:t xml:space="preserve"> from the collectable entity s</w:t>
      </w:r>
      <w:r w:rsidR="00207BF4">
        <w:rPr>
          <w:lang w:val="en-GB"/>
        </w:rPr>
        <w:t>ince they can exist without it and are not a fixed part of them</w:t>
      </w:r>
      <w:r w:rsidR="004033CD">
        <w:rPr>
          <w:lang w:val="en-GB"/>
        </w:rPr>
        <w:t xml:space="preserve">, in contrast the title is only part of a collectable and has no </w:t>
      </w:r>
      <w:r w:rsidR="00A915FB">
        <w:rPr>
          <w:lang w:val="en-GB"/>
        </w:rPr>
        <w:t xml:space="preserve">self-reliance apart from that. </w:t>
      </w:r>
      <w:r w:rsidR="00772EF5" w:rsidRPr="00772EF5">
        <w:rPr>
          <w:lang w:val="en-GB"/>
        </w:rPr>
        <w:t>The same thought could be applied to</w:t>
      </w:r>
      <w:r w:rsidR="00772EF5">
        <w:rPr>
          <w:lang w:val="en-GB"/>
        </w:rPr>
        <w:t xml:space="preserve"> the publisher, but </w:t>
      </w:r>
      <w:r w:rsidR="00997A68">
        <w:rPr>
          <w:lang w:val="en-GB"/>
        </w:rPr>
        <w:t>since our scope is only to store his name and he has no further attributes in our database, he does not exist as an independent entity.</w:t>
      </w:r>
    </w:p>
    <w:p w14:paraId="0493381C" w14:textId="77777777" w:rsidR="00393738" w:rsidRDefault="000354F4" w:rsidP="00455F7E">
      <w:pPr>
        <w:pStyle w:val="BodyText"/>
        <w:spacing w:before="286" w:line="360" w:lineRule="auto"/>
        <w:ind w:left="160" w:right="117"/>
        <w:jc w:val="both"/>
        <w:rPr>
          <w:lang w:val="en-GB"/>
        </w:rPr>
      </w:pPr>
      <w:r>
        <w:rPr>
          <w:lang w:val="en-GB"/>
        </w:rPr>
        <w:t xml:space="preserve">Now we move from the theoretical level of the collectable to the concrete physical of the stock. </w:t>
      </w:r>
      <w:r w:rsidR="002D0E0E">
        <w:rPr>
          <w:lang w:val="en-GB"/>
        </w:rPr>
        <w:t xml:space="preserve">The stock entity represents all </w:t>
      </w:r>
      <w:r w:rsidR="00E23EC0">
        <w:rPr>
          <w:lang w:val="en-GB"/>
        </w:rPr>
        <w:t xml:space="preserve">physical copies of comic books and graphic novels we sell. </w:t>
      </w:r>
      <w:r w:rsidR="004E4F9C">
        <w:rPr>
          <w:lang w:val="en-GB"/>
        </w:rPr>
        <w:t xml:space="preserve">As mentioned before, one of their most important attributes is the condition, which consists of a numeric rating and a textual rating. </w:t>
      </w:r>
      <w:r w:rsidR="00257CD3">
        <w:rPr>
          <w:lang w:val="en-GB"/>
        </w:rPr>
        <w:t xml:space="preserve">Additionally, </w:t>
      </w:r>
      <w:r w:rsidR="00A74EA5">
        <w:rPr>
          <w:lang w:val="en-GB"/>
        </w:rPr>
        <w:t xml:space="preserve">each stock item has a format, a buying and a selling price </w:t>
      </w:r>
      <w:r w:rsidR="0011563F">
        <w:rPr>
          <w:lang w:val="en-GB"/>
        </w:rPr>
        <w:t xml:space="preserve">and an edition. The format refers to the size and material of a copy, which might be hard- or softcover, and the cover might be jumbo sized </w:t>
      </w:r>
      <w:r w:rsidR="00681CDE">
        <w:rPr>
          <w:lang w:val="en-GB"/>
        </w:rPr>
        <w:t xml:space="preserve">or medium sized and so on. The edition describes in which reprint the stock item was produced. </w:t>
      </w:r>
      <w:r w:rsidR="004C482B">
        <w:rPr>
          <w:lang w:val="en-GB"/>
        </w:rPr>
        <w:t>Each stock item must be a collectable, so that all the information which does not belong to the single copy can be presented to the customer</w:t>
      </w:r>
      <w:r w:rsidR="00ED773F">
        <w:rPr>
          <w:lang w:val="en-GB"/>
        </w:rPr>
        <w:t xml:space="preserve">. Vice versa, each collectable can be n times in our stock, we might sell multiple copies of a collectable or none at a given time. </w:t>
      </w:r>
      <w:r w:rsidR="004F197D">
        <w:rPr>
          <w:lang w:val="en-GB"/>
        </w:rPr>
        <w:t xml:space="preserve">Besides these traits, a stock </w:t>
      </w:r>
      <w:r w:rsidR="004F197D">
        <w:rPr>
          <w:lang w:val="en-GB"/>
        </w:rPr>
        <w:lastRenderedPageBreak/>
        <w:t xml:space="preserve">item can have a comment in which more specific information is </w:t>
      </w:r>
      <w:r w:rsidR="009812B6">
        <w:rPr>
          <w:lang w:val="en-GB"/>
        </w:rPr>
        <w:t xml:space="preserve">recorded. This information has no further </w:t>
      </w:r>
      <w:r w:rsidR="009D0742">
        <w:rPr>
          <w:lang w:val="en-GB"/>
        </w:rPr>
        <w:t xml:space="preserve">restrictions, it could be about the condition or also tell if it's signed by a </w:t>
      </w:r>
      <w:r w:rsidR="003F210C">
        <w:rPr>
          <w:lang w:val="en-GB"/>
        </w:rPr>
        <w:t xml:space="preserve">celebrity. From the entities collectables and stock items can be </w:t>
      </w:r>
      <w:r w:rsidR="00FF5850">
        <w:rPr>
          <w:lang w:val="en-GB"/>
        </w:rPr>
        <w:t xml:space="preserve">concluded, that the database does not store any information about the language of an item we sell. This choice was made based on the assumption, that the title </w:t>
      </w:r>
      <w:r w:rsidR="00592FF4">
        <w:rPr>
          <w:lang w:val="en-GB"/>
        </w:rPr>
        <w:t>of a collectible already specifies the language. The English comic book version of the amazing spiderman must have a different title than the German one.</w:t>
      </w:r>
      <w:r w:rsidR="00933B51">
        <w:rPr>
          <w:lang w:val="en-GB"/>
        </w:rPr>
        <w:t xml:space="preserve"> </w:t>
      </w:r>
    </w:p>
    <w:p w14:paraId="3A2F547E" w14:textId="61D12387" w:rsidR="000354F4" w:rsidRDefault="00933B51" w:rsidP="00455F7E">
      <w:pPr>
        <w:pStyle w:val="BodyText"/>
        <w:spacing w:before="286" w:line="360" w:lineRule="auto"/>
        <w:ind w:left="160" w:right="117"/>
        <w:jc w:val="both"/>
        <w:rPr>
          <w:lang w:val="en-GB"/>
        </w:rPr>
      </w:pPr>
      <w:r>
        <w:rPr>
          <w:lang w:val="en-GB"/>
        </w:rPr>
        <w:t xml:space="preserve">All information needed about the goods we sell </w:t>
      </w:r>
      <w:r w:rsidR="00393738">
        <w:rPr>
          <w:lang w:val="en-GB"/>
        </w:rPr>
        <w:t>is can be stored in these entities, the following customer entity</w:t>
      </w:r>
      <w:r w:rsidR="00710789">
        <w:rPr>
          <w:lang w:val="en-GB"/>
        </w:rPr>
        <w:t xml:space="preserve"> which hints at the online domain in which our store exists </w:t>
      </w:r>
      <w:r w:rsidR="00B54684">
        <w:rPr>
          <w:lang w:val="en-GB"/>
        </w:rPr>
        <w:t xml:space="preserve">shows the general interactions our customers have with our web store. </w:t>
      </w:r>
      <w:r w:rsidR="00481AC6">
        <w:rPr>
          <w:lang w:val="en-GB"/>
        </w:rPr>
        <w:t xml:space="preserve">Each customer has a first and last name, a date of birth and an email address. </w:t>
      </w:r>
      <w:r w:rsidR="00E0516D">
        <w:rPr>
          <w:lang w:val="en-GB"/>
        </w:rPr>
        <w:t>Moreover,</w:t>
      </w:r>
      <w:r w:rsidR="00171235">
        <w:rPr>
          <w:lang w:val="en-GB"/>
        </w:rPr>
        <w:t xml:space="preserve"> he has an address which consists of </w:t>
      </w:r>
      <w:r w:rsidR="004651C9">
        <w:rPr>
          <w:lang w:val="en-GB"/>
        </w:rPr>
        <w:t xml:space="preserve">a </w:t>
      </w:r>
      <w:r w:rsidR="00E0516D">
        <w:rPr>
          <w:lang w:val="en-GB"/>
        </w:rPr>
        <w:t>s</w:t>
      </w:r>
      <w:r w:rsidR="004651C9">
        <w:rPr>
          <w:lang w:val="en-GB"/>
        </w:rPr>
        <w:t>treet</w:t>
      </w:r>
      <w:r w:rsidR="00E0516D">
        <w:rPr>
          <w:lang w:val="en-GB"/>
        </w:rPr>
        <w:t xml:space="preserve"> and house number</w:t>
      </w:r>
      <w:r w:rsidR="004651C9">
        <w:rPr>
          <w:lang w:val="en-GB"/>
        </w:rPr>
        <w:t xml:space="preserve">, a </w:t>
      </w:r>
      <w:r w:rsidR="00E0516D">
        <w:rPr>
          <w:lang w:val="en-GB"/>
        </w:rPr>
        <w:t>c</w:t>
      </w:r>
      <w:r w:rsidR="004651C9">
        <w:rPr>
          <w:lang w:val="en-GB"/>
        </w:rPr>
        <w:t xml:space="preserve">ity, a </w:t>
      </w:r>
      <w:r w:rsidR="00E12F1E">
        <w:rPr>
          <w:lang w:val="en-GB"/>
        </w:rPr>
        <w:t>state,</w:t>
      </w:r>
      <w:r w:rsidR="004651C9">
        <w:rPr>
          <w:lang w:val="en-GB"/>
        </w:rPr>
        <w:t xml:space="preserve"> and a zip code. </w:t>
      </w:r>
      <w:r w:rsidR="00E0516D">
        <w:rPr>
          <w:lang w:val="en-GB"/>
        </w:rPr>
        <w:t xml:space="preserve">All this information should be </w:t>
      </w:r>
      <w:r w:rsidR="00E12F1E">
        <w:rPr>
          <w:lang w:val="en-GB"/>
        </w:rPr>
        <w:t>self-explanatory, the customer entity is only a</w:t>
      </w:r>
      <w:r w:rsidR="001239EF">
        <w:rPr>
          <w:lang w:val="en-GB"/>
        </w:rPr>
        <w:t xml:space="preserve"> compressed abstraction of the real person interacting with our business</w:t>
      </w:r>
      <w:r w:rsidR="00C84EE4">
        <w:rPr>
          <w:lang w:val="en-GB"/>
        </w:rPr>
        <w:t xml:space="preserve"> and exists more for demonstration purposes</w:t>
      </w:r>
      <w:r w:rsidR="00CD6A05">
        <w:rPr>
          <w:lang w:val="en-GB"/>
        </w:rPr>
        <w:t xml:space="preserve">. This customer may </w:t>
      </w:r>
      <w:r w:rsidR="00974FB0">
        <w:rPr>
          <w:lang w:val="en-GB"/>
        </w:rPr>
        <w:t xml:space="preserve">put any number of </w:t>
      </w:r>
      <w:r w:rsidR="001E2222">
        <w:rPr>
          <w:lang w:val="en-GB"/>
        </w:rPr>
        <w:t xml:space="preserve">stock items on his wish list and every </w:t>
      </w:r>
      <w:r w:rsidR="00F40878">
        <w:rPr>
          <w:lang w:val="en-GB"/>
        </w:rPr>
        <w:t xml:space="preserve">stock item can be on any number of wish lists. In the further process, there will be a more distinct separation of a wish list and a shopping cart, but for this </w:t>
      </w:r>
      <w:r w:rsidR="005A4715">
        <w:rPr>
          <w:lang w:val="en-GB"/>
        </w:rPr>
        <w:t xml:space="preserve">model we can treat them both as the same. A customer either wants to buy an item which can be in his virtual shopping cart, his wish list and so on or he has bought an item. This is the second interaction </w:t>
      </w:r>
      <w:r w:rsidR="00275EA5">
        <w:rPr>
          <w:lang w:val="en-GB"/>
        </w:rPr>
        <w:t xml:space="preserve">displayed in the diagram. A customer may buy any number of stock items and logically, each stock item can only be bought once by a single customer. </w:t>
      </w:r>
    </w:p>
    <w:p w14:paraId="3C837E46" w14:textId="15051591" w:rsidR="006B2932" w:rsidRDefault="006B2932" w:rsidP="00455F7E">
      <w:pPr>
        <w:pStyle w:val="BodyText"/>
        <w:spacing w:before="286" w:line="360" w:lineRule="auto"/>
        <w:ind w:left="160" w:right="117"/>
        <w:jc w:val="both"/>
        <w:rPr>
          <w:lang w:val="en-GB"/>
        </w:rPr>
      </w:pPr>
      <w:r>
        <w:rPr>
          <w:lang w:val="en-GB"/>
        </w:rPr>
        <w:t xml:space="preserve">The next step to </w:t>
      </w:r>
      <w:r w:rsidR="002421A5">
        <w:rPr>
          <w:lang w:val="en-GB"/>
        </w:rPr>
        <w:t xml:space="preserve">designing a database concept is </w:t>
      </w:r>
      <w:r w:rsidR="00EB4D74">
        <w:rPr>
          <w:lang w:val="en-GB"/>
        </w:rPr>
        <w:t xml:space="preserve">transforming these derived entities in a entity relationship diagram with tables, which shows how exactly they are stored in a </w:t>
      </w:r>
      <w:r w:rsidR="001B4CC7">
        <w:rPr>
          <w:lang w:val="en-GB"/>
        </w:rPr>
        <w:t>relational database The following diagram displays this information</w:t>
      </w:r>
      <w:r w:rsidR="00672F71">
        <w:rPr>
          <w:lang w:val="en-GB"/>
        </w:rPr>
        <w:t xml:space="preserve"> and was made following the guidelines from the same book as the first diagram</w:t>
      </w:r>
      <w:r w:rsidR="001F2E96">
        <w:rPr>
          <w:lang w:val="en-GB"/>
        </w:rPr>
        <w:t>:</w:t>
      </w:r>
    </w:p>
    <w:p w14:paraId="34859097" w14:textId="77777777" w:rsidR="00997A68" w:rsidRPr="00772EF5" w:rsidRDefault="00997A68" w:rsidP="00455F7E">
      <w:pPr>
        <w:pStyle w:val="BodyText"/>
        <w:spacing w:before="286" w:line="360" w:lineRule="auto"/>
        <w:ind w:left="160" w:right="117"/>
        <w:jc w:val="both"/>
        <w:rPr>
          <w:lang w:val="en-GB"/>
        </w:rPr>
      </w:pPr>
    </w:p>
    <w:p w14:paraId="444CC68E" w14:textId="77777777" w:rsidR="00B53B70" w:rsidRPr="00933B51" w:rsidRDefault="00B53B70" w:rsidP="002C6015">
      <w:pPr>
        <w:pStyle w:val="BodyText"/>
        <w:spacing w:before="286" w:line="360" w:lineRule="auto"/>
        <w:ind w:left="160" w:right="117"/>
        <w:jc w:val="both"/>
        <w:rPr>
          <w:lang w:val="en-GB"/>
        </w:rPr>
      </w:pPr>
    </w:p>
    <w:p w14:paraId="40066D5D" w14:textId="39CA9758" w:rsidR="003104A4" w:rsidRDefault="00961846">
      <w:pPr>
        <w:pStyle w:val="BodyText"/>
        <w:spacing w:before="286" w:line="360" w:lineRule="auto"/>
        <w:ind w:left="160" w:right="117"/>
        <w:jc w:val="both"/>
      </w:pPr>
      <w:r>
        <w:t>In this section offer a high-level view of the database and its design. State what</w:t>
      </w:r>
      <w:r>
        <w:rPr>
          <w:spacing w:val="1"/>
        </w:rPr>
        <w:t xml:space="preserve"> </w:t>
      </w:r>
      <w:r>
        <w:t>you think the principal entities are, as well as their main attributes and the key</w:t>
      </w:r>
      <w:r>
        <w:rPr>
          <w:spacing w:val="1"/>
        </w:rPr>
        <w:t xml:space="preserve"> </w:t>
      </w:r>
      <w:r>
        <w:t xml:space="preserve">relations </w:t>
      </w:r>
      <w:r>
        <w:lastRenderedPageBreak/>
        <w:t>that connect them. Provide an E-R diagram (entities and tables) that</w:t>
      </w:r>
      <w:r>
        <w:rPr>
          <w:spacing w:val="1"/>
        </w:rPr>
        <w:t xml:space="preserve"> </w:t>
      </w:r>
      <w:r>
        <w:t>illustrates</w:t>
      </w:r>
      <w:r>
        <w:rPr>
          <w:spacing w:val="-2"/>
        </w:rPr>
        <w:t xml:space="preserve"> </w:t>
      </w:r>
      <w:r>
        <w:t>your</w:t>
      </w:r>
      <w:r>
        <w:rPr>
          <w:spacing w:val="-2"/>
        </w:rPr>
        <w:t xml:space="preserve"> </w:t>
      </w:r>
      <w:r>
        <w:t>plan.</w:t>
      </w:r>
      <w:r>
        <w:rPr>
          <w:spacing w:val="-2"/>
        </w:rPr>
        <w:t xml:space="preserve"> </w:t>
      </w:r>
      <w:r>
        <w:t>Motivate your</w:t>
      </w:r>
      <w:r>
        <w:rPr>
          <w:spacing w:val="-2"/>
        </w:rPr>
        <w:t xml:space="preserve"> </w:t>
      </w:r>
      <w:r>
        <w:t>design</w:t>
      </w:r>
      <w:r>
        <w:rPr>
          <w:spacing w:val="-2"/>
        </w:rPr>
        <w:t xml:space="preserve"> </w:t>
      </w:r>
      <w:r>
        <w:t>–</w:t>
      </w:r>
      <w:r>
        <w:rPr>
          <w:spacing w:val="-1"/>
        </w:rPr>
        <w:t xml:space="preserve"> </w:t>
      </w:r>
      <w:r>
        <w:t>state</w:t>
      </w:r>
      <w:r>
        <w:rPr>
          <w:spacing w:val="-1"/>
        </w:rPr>
        <w:t xml:space="preserve"> </w:t>
      </w:r>
      <w:r>
        <w:t>why</w:t>
      </w:r>
      <w:r>
        <w:rPr>
          <w:spacing w:val="-2"/>
        </w:rPr>
        <w:t xml:space="preserve"> </w:t>
      </w:r>
      <w:r>
        <w:t>this</w:t>
      </w:r>
      <w:r>
        <w:rPr>
          <w:spacing w:val="-2"/>
        </w:rPr>
        <w:t xml:space="preserve"> </w:t>
      </w:r>
      <w:r>
        <w:t>way</w:t>
      </w:r>
      <w:r>
        <w:rPr>
          <w:spacing w:val="-1"/>
        </w:rPr>
        <w:t xml:space="preserve"> </w:t>
      </w:r>
      <w:r>
        <w:t>and</w:t>
      </w:r>
      <w:r>
        <w:rPr>
          <w:spacing w:val="-2"/>
        </w:rPr>
        <w:t xml:space="preserve"> </w:t>
      </w:r>
      <w:r>
        <w:t>not</w:t>
      </w:r>
      <w:r>
        <w:rPr>
          <w:spacing w:val="-2"/>
        </w:rPr>
        <w:t xml:space="preserve"> </w:t>
      </w:r>
      <w:r>
        <w:t>another.</w:t>
      </w:r>
    </w:p>
    <w:p w14:paraId="40066D5E" w14:textId="77777777" w:rsidR="003104A4" w:rsidRDefault="003104A4">
      <w:pPr>
        <w:pStyle w:val="BodyText"/>
        <w:spacing w:before="1"/>
        <w:rPr>
          <w:sz w:val="41"/>
        </w:rPr>
      </w:pPr>
    </w:p>
    <w:p w14:paraId="40066D5F" w14:textId="0B678964" w:rsidR="003104A4" w:rsidRDefault="00961846" w:rsidP="00780F04">
      <w:pPr>
        <w:pStyle w:val="Heading1"/>
        <w:numPr>
          <w:ilvl w:val="0"/>
          <w:numId w:val="3"/>
        </w:numPr>
        <w:tabs>
          <w:tab w:val="left" w:pos="453"/>
        </w:tabs>
      </w:pPr>
      <w:r>
        <w:t>Database</w:t>
      </w:r>
      <w:r>
        <w:rPr>
          <w:spacing w:val="-5"/>
        </w:rPr>
        <w:t xml:space="preserve"> </w:t>
      </w:r>
      <w:r>
        <w:t>Structure:</w:t>
      </w:r>
      <w:r>
        <w:rPr>
          <w:spacing w:val="-4"/>
        </w:rPr>
        <w:t xml:space="preserve"> </w:t>
      </w:r>
      <w:r>
        <w:t>A</w:t>
      </w:r>
      <w:r>
        <w:rPr>
          <w:spacing w:val="-4"/>
        </w:rPr>
        <w:t xml:space="preserve"> </w:t>
      </w:r>
      <w:r>
        <w:t>Normalized</w:t>
      </w:r>
      <w:r>
        <w:rPr>
          <w:spacing w:val="-4"/>
        </w:rPr>
        <w:t xml:space="preserve"> </w:t>
      </w:r>
      <w:r>
        <w:t>View</w:t>
      </w:r>
    </w:p>
    <w:p w14:paraId="40066D60" w14:textId="77777777" w:rsidR="003104A4" w:rsidRDefault="00961846">
      <w:pPr>
        <w:pStyle w:val="BodyText"/>
        <w:spacing w:before="281" w:line="360" w:lineRule="auto"/>
        <w:ind w:left="160" w:right="118"/>
        <w:jc w:val="both"/>
      </w:pPr>
      <w:r>
        <w:t>Describe the main tables in your database and the role played by each. Show that</w:t>
      </w:r>
      <w:r>
        <w:rPr>
          <w:spacing w:val="-50"/>
        </w:rPr>
        <w:t xml:space="preserve"> </w:t>
      </w:r>
      <w:r>
        <w:t>your database meets the definitions of 1NF, 2NF and 3NF normal forms. Is your</w:t>
      </w:r>
      <w:r>
        <w:rPr>
          <w:spacing w:val="1"/>
        </w:rPr>
        <w:t xml:space="preserve"> </w:t>
      </w:r>
      <w:r>
        <w:t>database</w:t>
      </w:r>
      <w:r>
        <w:rPr>
          <w:spacing w:val="-1"/>
        </w:rPr>
        <w:t xml:space="preserve"> </w:t>
      </w:r>
      <w:r>
        <w:t>also in BCNF normal form? If</w:t>
      </w:r>
      <w:r>
        <w:rPr>
          <w:spacing w:val="-1"/>
        </w:rPr>
        <w:t xml:space="preserve"> </w:t>
      </w:r>
      <w:r>
        <w:t>so, explain how</w:t>
      </w:r>
      <w:r>
        <w:rPr>
          <w:spacing w:val="-1"/>
        </w:rPr>
        <w:t xml:space="preserve"> </w:t>
      </w:r>
      <w:r>
        <w:t>and</w:t>
      </w:r>
      <w:r>
        <w:rPr>
          <w:spacing w:val="-1"/>
        </w:rPr>
        <w:t xml:space="preserve"> </w:t>
      </w:r>
      <w:r>
        <w:t>why.</w:t>
      </w:r>
    </w:p>
    <w:p w14:paraId="40066D61" w14:textId="77777777" w:rsidR="003104A4" w:rsidRDefault="003104A4">
      <w:pPr>
        <w:pStyle w:val="BodyText"/>
        <w:spacing w:before="1"/>
        <w:rPr>
          <w:sz w:val="41"/>
        </w:rPr>
      </w:pPr>
    </w:p>
    <w:p w14:paraId="40066D62" w14:textId="77777777" w:rsidR="003104A4" w:rsidRDefault="00961846" w:rsidP="00780F04">
      <w:pPr>
        <w:pStyle w:val="Heading1"/>
        <w:numPr>
          <w:ilvl w:val="0"/>
          <w:numId w:val="3"/>
        </w:numPr>
        <w:tabs>
          <w:tab w:val="left" w:pos="453"/>
        </w:tabs>
      </w:pPr>
      <w:r>
        <w:t>Database</w:t>
      </w:r>
      <w:r>
        <w:rPr>
          <w:spacing w:val="-4"/>
        </w:rPr>
        <w:t xml:space="preserve"> </w:t>
      </w:r>
      <w:r>
        <w:t>Views</w:t>
      </w:r>
    </w:p>
    <w:p w14:paraId="40066D63" w14:textId="77777777" w:rsidR="003104A4" w:rsidRDefault="00961846">
      <w:pPr>
        <w:pStyle w:val="BodyText"/>
        <w:spacing w:before="281" w:line="360" w:lineRule="auto"/>
        <w:ind w:left="160" w:right="117"/>
        <w:jc w:val="both"/>
      </w:pPr>
      <w:r>
        <w:t>What views do you provide onto your database? Justify each and define them</w:t>
      </w:r>
      <w:r>
        <w:rPr>
          <w:spacing w:val="1"/>
        </w:rPr>
        <w:t xml:space="preserve"> </w:t>
      </w:r>
      <w:r>
        <w:t>here. Explain what each view is supposed to provide, and to whom it provides it.</w:t>
      </w:r>
      <w:r>
        <w:rPr>
          <w:spacing w:val="1"/>
        </w:rPr>
        <w:t xml:space="preserve"> </w:t>
      </w:r>
      <w:r>
        <w:t>Is it wise or necessary to represent a certain relation as an SQL view? Be sure to</w:t>
      </w:r>
      <w:r>
        <w:rPr>
          <w:spacing w:val="1"/>
        </w:rPr>
        <w:t xml:space="preserve"> </w:t>
      </w:r>
      <w:r>
        <w:t>specify</w:t>
      </w:r>
      <w:r>
        <w:rPr>
          <w:spacing w:val="-1"/>
        </w:rPr>
        <w:t xml:space="preserve"> </w:t>
      </w:r>
      <w:r>
        <w:t>your views (about</w:t>
      </w:r>
      <w:r>
        <w:rPr>
          <w:spacing w:val="-1"/>
        </w:rPr>
        <w:t xml:space="preserve"> </w:t>
      </w:r>
      <w:r>
        <w:t>4 would be</w:t>
      </w:r>
      <w:r>
        <w:rPr>
          <w:spacing w:val="-1"/>
        </w:rPr>
        <w:t xml:space="preserve"> </w:t>
      </w:r>
      <w:r>
        <w:t>sufficient)</w:t>
      </w:r>
      <w:r>
        <w:rPr>
          <w:spacing w:val="-1"/>
        </w:rPr>
        <w:t xml:space="preserve"> </w:t>
      </w:r>
      <w:r>
        <w:t>and give examples</w:t>
      </w:r>
      <w:r>
        <w:rPr>
          <w:spacing w:val="-1"/>
        </w:rPr>
        <w:t xml:space="preserve"> </w:t>
      </w:r>
      <w:r>
        <w:t>of</w:t>
      </w:r>
      <w:r>
        <w:rPr>
          <w:spacing w:val="-1"/>
        </w:rPr>
        <w:t xml:space="preserve"> </w:t>
      </w:r>
      <w:r>
        <w:t>their use.</w:t>
      </w:r>
    </w:p>
    <w:p w14:paraId="40066D64" w14:textId="77777777" w:rsidR="003104A4" w:rsidRDefault="003104A4">
      <w:pPr>
        <w:pStyle w:val="BodyText"/>
        <w:spacing w:before="1"/>
        <w:rPr>
          <w:sz w:val="41"/>
        </w:rPr>
      </w:pPr>
    </w:p>
    <w:p w14:paraId="40066D65" w14:textId="77777777" w:rsidR="003104A4" w:rsidRDefault="00961846" w:rsidP="00780F04">
      <w:pPr>
        <w:pStyle w:val="Heading1"/>
        <w:numPr>
          <w:ilvl w:val="0"/>
          <w:numId w:val="3"/>
        </w:numPr>
        <w:tabs>
          <w:tab w:val="left" w:pos="453"/>
        </w:tabs>
      </w:pPr>
      <w:r>
        <w:t>Procedural</w:t>
      </w:r>
      <w:r>
        <w:rPr>
          <w:spacing w:val="-5"/>
        </w:rPr>
        <w:t xml:space="preserve"> </w:t>
      </w:r>
      <w:r>
        <w:t>Elements</w:t>
      </w:r>
    </w:p>
    <w:p w14:paraId="40066D66" w14:textId="77777777" w:rsidR="003104A4" w:rsidRDefault="00961846">
      <w:pPr>
        <w:pStyle w:val="BodyText"/>
        <w:spacing w:before="286" w:line="360" w:lineRule="auto"/>
        <w:ind w:left="160" w:right="114"/>
        <w:jc w:val="both"/>
      </w:pPr>
      <w:r>
        <w:t>Does your design employ procedural extras such as database triggers (in PL/SQL</w:t>
      </w:r>
      <w:r>
        <w:rPr>
          <w:spacing w:val="-50"/>
        </w:rPr>
        <w:t xml:space="preserve"> </w:t>
      </w:r>
      <w:r>
        <w:t>or</w:t>
      </w:r>
      <w:r>
        <w:rPr>
          <w:spacing w:val="1"/>
        </w:rPr>
        <w:t xml:space="preserve"> </w:t>
      </w:r>
      <w:r>
        <w:t>the</w:t>
      </w:r>
      <w:r>
        <w:rPr>
          <w:spacing w:val="1"/>
        </w:rPr>
        <w:t xml:space="preserve"> </w:t>
      </w:r>
      <w:r>
        <w:t>MySQL</w:t>
      </w:r>
      <w:r>
        <w:rPr>
          <w:spacing w:val="1"/>
        </w:rPr>
        <w:t xml:space="preserve"> </w:t>
      </w:r>
      <w:r>
        <w:t>equivalent</w:t>
      </w:r>
      <w:r>
        <w:rPr>
          <w:spacing w:val="1"/>
        </w:rPr>
        <w:t xml:space="preserve"> </w:t>
      </w:r>
      <w:r>
        <w:t>format)?</w:t>
      </w:r>
      <w:r>
        <w:rPr>
          <w:spacing w:val="1"/>
        </w:rPr>
        <w:t xml:space="preserve"> </w:t>
      </w:r>
      <w:r>
        <w:t>If</w:t>
      </w:r>
      <w:r>
        <w:rPr>
          <w:spacing w:val="1"/>
        </w:rPr>
        <w:t xml:space="preserve"> </w:t>
      </w:r>
      <w:r>
        <w:t>so,</w:t>
      </w:r>
      <w:r>
        <w:rPr>
          <w:spacing w:val="1"/>
        </w:rPr>
        <w:t xml:space="preserve"> </w:t>
      </w:r>
      <w:r>
        <w:t>describe</w:t>
      </w:r>
      <w:r>
        <w:rPr>
          <w:spacing w:val="1"/>
        </w:rPr>
        <w:t xml:space="preserve"> </w:t>
      </w:r>
      <w:r>
        <w:t>and</w:t>
      </w:r>
      <w:r>
        <w:rPr>
          <w:spacing w:val="1"/>
        </w:rPr>
        <w:t xml:space="preserve"> </w:t>
      </w:r>
      <w:r>
        <w:t>motivate</w:t>
      </w:r>
      <w:r>
        <w:rPr>
          <w:spacing w:val="1"/>
        </w:rPr>
        <w:t xml:space="preserve"> </w:t>
      </w:r>
      <w:r>
        <w:t>each.</w:t>
      </w:r>
      <w:r>
        <w:rPr>
          <w:spacing w:val="1"/>
        </w:rPr>
        <w:t xml:space="preserve"> </w:t>
      </w:r>
      <w:r>
        <w:t>If</w:t>
      </w:r>
      <w:r>
        <w:rPr>
          <w:spacing w:val="1"/>
        </w:rPr>
        <w:t xml:space="preserve"> </w:t>
      </w:r>
      <w:r>
        <w:t>your</w:t>
      </w:r>
      <w:r>
        <w:rPr>
          <w:spacing w:val="-50"/>
        </w:rPr>
        <w:t xml:space="preserve"> </w:t>
      </w:r>
      <w:r>
        <w:t>design does not contain procedural extras, explain why, and say how you were</w:t>
      </w:r>
      <w:r>
        <w:rPr>
          <w:spacing w:val="1"/>
        </w:rPr>
        <w:t xml:space="preserve"> </w:t>
      </w:r>
      <w:r>
        <w:t>able to do without these additions. Most projects have some scope for procedural</w:t>
      </w:r>
      <w:r>
        <w:rPr>
          <w:spacing w:val="-50"/>
        </w:rPr>
        <w:t xml:space="preserve"> </w:t>
      </w:r>
      <w:r>
        <w:t>elements</w:t>
      </w:r>
      <w:r>
        <w:rPr>
          <w:spacing w:val="-1"/>
        </w:rPr>
        <w:t xml:space="preserve"> </w:t>
      </w:r>
      <w:r>
        <w:t>(about 4 would be sufficient here).</w:t>
      </w:r>
    </w:p>
    <w:p w14:paraId="40066D67" w14:textId="77777777" w:rsidR="003104A4" w:rsidRDefault="003104A4">
      <w:pPr>
        <w:spacing w:line="360" w:lineRule="auto"/>
        <w:jc w:val="both"/>
        <w:sectPr w:rsidR="003104A4" w:rsidSect="00C04592">
          <w:pgSz w:w="11900" w:h="16840"/>
          <w:pgMar w:top="1440" w:right="1440" w:bottom="1440" w:left="1440" w:header="720" w:footer="720" w:gutter="0"/>
          <w:cols w:space="720"/>
          <w:docGrid w:linePitch="299"/>
        </w:sectPr>
      </w:pPr>
    </w:p>
    <w:p w14:paraId="40066D68" w14:textId="77777777" w:rsidR="003104A4" w:rsidRDefault="00961846" w:rsidP="00780F04">
      <w:pPr>
        <w:pStyle w:val="Heading1"/>
        <w:numPr>
          <w:ilvl w:val="0"/>
          <w:numId w:val="3"/>
        </w:numPr>
        <w:tabs>
          <w:tab w:val="left" w:pos="453"/>
        </w:tabs>
        <w:spacing w:before="82"/>
      </w:pPr>
      <w:r>
        <w:lastRenderedPageBreak/>
        <w:t>Example</w:t>
      </w:r>
      <w:r>
        <w:rPr>
          <w:spacing w:val="-4"/>
        </w:rPr>
        <w:t xml:space="preserve"> </w:t>
      </w:r>
      <w:r>
        <w:t>Queries:</w:t>
      </w:r>
      <w:r>
        <w:rPr>
          <w:spacing w:val="-3"/>
        </w:rPr>
        <w:t xml:space="preserve"> </w:t>
      </w:r>
      <w:r>
        <w:t>Your</w:t>
      </w:r>
      <w:r>
        <w:rPr>
          <w:spacing w:val="-4"/>
        </w:rPr>
        <w:t xml:space="preserve"> </w:t>
      </w:r>
      <w:r>
        <w:t>Database</w:t>
      </w:r>
      <w:r>
        <w:rPr>
          <w:spacing w:val="-3"/>
        </w:rPr>
        <w:t xml:space="preserve"> </w:t>
      </w:r>
      <w:r>
        <w:t>In</w:t>
      </w:r>
      <w:r>
        <w:rPr>
          <w:spacing w:val="-3"/>
        </w:rPr>
        <w:t xml:space="preserve"> </w:t>
      </w:r>
      <w:r>
        <w:t>Action</w:t>
      </w:r>
    </w:p>
    <w:p w14:paraId="40066D69" w14:textId="77777777" w:rsidR="003104A4" w:rsidRDefault="00961846">
      <w:pPr>
        <w:pStyle w:val="BodyText"/>
        <w:spacing w:before="286" w:line="360" w:lineRule="auto"/>
        <w:ind w:left="160" w:right="115"/>
        <w:jc w:val="both"/>
      </w:pPr>
      <w:r>
        <w:t>Your database will provide a structure for the data in an application and a means</w:t>
      </w:r>
      <w:r>
        <w:rPr>
          <w:spacing w:val="-50"/>
        </w:rPr>
        <w:t xml:space="preserve"> </w:t>
      </w:r>
      <w:r>
        <w:t>of accessing and viewing that data. In this section show us the database in action,</w:t>
      </w:r>
      <w:r>
        <w:rPr>
          <w:spacing w:val="-50"/>
        </w:rPr>
        <w:t xml:space="preserve"> </w:t>
      </w:r>
      <w:r>
        <w:t>by providing sample queries and their outputs (please do not provide large data</w:t>
      </w:r>
      <w:r>
        <w:rPr>
          <w:spacing w:val="1"/>
        </w:rPr>
        <w:t xml:space="preserve"> </w:t>
      </w:r>
      <w:r>
        <w:t>sets as outputs; summarize as appropriate). Provide specific queries to test on</w:t>
      </w:r>
      <w:r>
        <w:rPr>
          <w:spacing w:val="1"/>
        </w:rPr>
        <w:t xml:space="preserve"> </w:t>
      </w:r>
      <w:r>
        <w:t>your database and tell us what those queries provide to the application. Use your</w:t>
      </w:r>
      <w:r>
        <w:rPr>
          <w:spacing w:val="-50"/>
        </w:rPr>
        <w:t xml:space="preserve"> </w:t>
      </w:r>
      <w:r>
        <w:t>existing database as the basis for your queries. If a query makes reference to any</w:t>
      </w:r>
      <w:r>
        <w:rPr>
          <w:spacing w:val="1"/>
        </w:rPr>
        <w:t xml:space="preserve"> </w:t>
      </w:r>
      <w:r>
        <w:t>additional</w:t>
      </w:r>
      <w:r>
        <w:rPr>
          <w:spacing w:val="-1"/>
        </w:rPr>
        <w:t xml:space="preserve"> </w:t>
      </w:r>
      <w:r>
        <w:t>tables then provide example rows of</w:t>
      </w:r>
      <w:r>
        <w:rPr>
          <w:spacing w:val="-2"/>
        </w:rPr>
        <w:t xml:space="preserve"> </w:t>
      </w:r>
      <w:r>
        <w:t>this table in section 3.</w:t>
      </w:r>
    </w:p>
    <w:p w14:paraId="40066D6A" w14:textId="77777777" w:rsidR="003104A4" w:rsidRDefault="00961846">
      <w:pPr>
        <w:pStyle w:val="BodyText"/>
        <w:spacing w:before="118" w:line="360" w:lineRule="auto"/>
        <w:ind w:left="160" w:right="117"/>
        <w:jc w:val="both"/>
      </w:pPr>
      <w:r>
        <w:t>You may use screenshots here but do not overfill your report with screenshots.</w:t>
      </w:r>
      <w:r>
        <w:rPr>
          <w:spacing w:val="1"/>
        </w:rPr>
        <w:t xml:space="preserve"> </w:t>
      </w:r>
      <w:r>
        <w:t>Ensure that there is a cohesive argument expressed in the text of the report and</w:t>
      </w:r>
      <w:r>
        <w:rPr>
          <w:spacing w:val="1"/>
        </w:rPr>
        <w:t xml:space="preserve"> </w:t>
      </w:r>
      <w:r>
        <w:t>that it is not simply a bag of diagrams and queries and screenshots. When you</w:t>
      </w:r>
      <w:r>
        <w:rPr>
          <w:spacing w:val="1"/>
        </w:rPr>
        <w:t xml:space="preserve"> </w:t>
      </w:r>
      <w:r>
        <w:t>include</w:t>
      </w:r>
      <w:r>
        <w:rPr>
          <w:spacing w:val="-1"/>
        </w:rPr>
        <w:t xml:space="preserve"> </w:t>
      </w:r>
      <w:r>
        <w:t>images, make sure they</w:t>
      </w:r>
      <w:r>
        <w:rPr>
          <w:spacing w:val="-1"/>
        </w:rPr>
        <w:t xml:space="preserve"> </w:t>
      </w:r>
      <w:r>
        <w:t>are readable and actually</w:t>
      </w:r>
      <w:r>
        <w:rPr>
          <w:spacing w:val="-1"/>
        </w:rPr>
        <w:t xml:space="preserve"> </w:t>
      </w:r>
      <w:r>
        <w:t>add to the discussion.</w:t>
      </w:r>
    </w:p>
    <w:p w14:paraId="40066D6B" w14:textId="77777777" w:rsidR="003104A4" w:rsidRDefault="003104A4">
      <w:pPr>
        <w:pStyle w:val="BodyText"/>
        <w:spacing w:before="1"/>
        <w:rPr>
          <w:sz w:val="41"/>
        </w:rPr>
      </w:pPr>
    </w:p>
    <w:p w14:paraId="40066D6C" w14:textId="77777777" w:rsidR="003104A4" w:rsidRDefault="00961846" w:rsidP="00780F04">
      <w:pPr>
        <w:pStyle w:val="Heading1"/>
        <w:numPr>
          <w:ilvl w:val="0"/>
          <w:numId w:val="3"/>
        </w:numPr>
        <w:tabs>
          <w:tab w:val="left" w:pos="453"/>
        </w:tabs>
      </w:pPr>
      <w:r>
        <w:t>Conclusions</w:t>
      </w:r>
    </w:p>
    <w:p w14:paraId="40066D6D" w14:textId="77777777" w:rsidR="003104A4" w:rsidRDefault="00961846">
      <w:pPr>
        <w:pStyle w:val="BodyText"/>
        <w:spacing w:before="281" w:line="360" w:lineRule="auto"/>
        <w:ind w:left="160" w:right="118"/>
        <w:jc w:val="both"/>
      </w:pPr>
      <w:r>
        <w:t>Provide any concluding thoughts here. How might you build on this work for the</w:t>
      </w:r>
      <w:r>
        <w:rPr>
          <w:spacing w:val="1"/>
        </w:rPr>
        <w:t xml:space="preserve"> </w:t>
      </w:r>
      <w:r>
        <w:t>future?</w:t>
      </w:r>
      <w:r>
        <w:rPr>
          <w:spacing w:val="-1"/>
        </w:rPr>
        <w:t xml:space="preserve"> </w:t>
      </w:r>
      <w:r>
        <w:t>How might your database support</w:t>
      </w:r>
      <w:r>
        <w:rPr>
          <w:spacing w:val="-1"/>
        </w:rPr>
        <w:t xml:space="preserve"> </w:t>
      </w:r>
      <w:r>
        <w:t>future developments?</w:t>
      </w:r>
    </w:p>
    <w:p w14:paraId="40066D6E" w14:textId="77777777" w:rsidR="003104A4" w:rsidRDefault="003104A4">
      <w:pPr>
        <w:pStyle w:val="BodyText"/>
        <w:rPr>
          <w:sz w:val="41"/>
        </w:rPr>
      </w:pPr>
    </w:p>
    <w:p w14:paraId="40066D6F" w14:textId="77777777" w:rsidR="003104A4" w:rsidRDefault="00961846">
      <w:pPr>
        <w:pStyle w:val="Heading1"/>
        <w:ind w:left="160" w:firstLine="0"/>
      </w:pPr>
      <w:r>
        <w:t>Acknowledgements</w:t>
      </w:r>
    </w:p>
    <w:p w14:paraId="40066D70" w14:textId="77777777" w:rsidR="003104A4" w:rsidRDefault="00961846">
      <w:pPr>
        <w:pStyle w:val="BodyText"/>
        <w:spacing w:before="286" w:line="360" w:lineRule="auto"/>
        <w:ind w:left="160" w:right="117"/>
        <w:jc w:val="both"/>
      </w:pPr>
      <w:r>
        <w:t>Name check any person who helped you with this work. Acknowledge that the</w:t>
      </w:r>
      <w:r>
        <w:rPr>
          <w:spacing w:val="1"/>
        </w:rPr>
        <w:t xml:space="preserve"> </w:t>
      </w:r>
      <w:r>
        <w:t>work is entirely your own, and that every sentence in this report was written by</w:t>
      </w:r>
      <w:r>
        <w:rPr>
          <w:spacing w:val="1"/>
        </w:rPr>
        <w:t xml:space="preserve"> </w:t>
      </w:r>
      <w:r>
        <w:t>you and you alone. If you wish to quote another person or piece of work, place</w:t>
      </w:r>
      <w:r>
        <w:rPr>
          <w:spacing w:val="1"/>
        </w:rPr>
        <w:t xml:space="preserve"> </w:t>
      </w:r>
      <w:r>
        <w:t>the quoted work in quotation marks and cite the author inline. Plagiarism is a</w:t>
      </w:r>
      <w:r>
        <w:rPr>
          <w:spacing w:val="1"/>
        </w:rPr>
        <w:t xml:space="preserve"> </w:t>
      </w:r>
      <w:r>
        <w:t>very serious infraction that must be dealt with severely. Avoid any ambiguity on</w:t>
      </w:r>
      <w:r>
        <w:rPr>
          <w:spacing w:val="1"/>
        </w:rPr>
        <w:t xml:space="preserve"> </w:t>
      </w:r>
      <w:r>
        <w:t>this</w:t>
      </w:r>
      <w:r>
        <w:rPr>
          <w:spacing w:val="-2"/>
        </w:rPr>
        <w:t xml:space="preserve"> </w:t>
      </w:r>
      <w:r>
        <w:t>point by</w:t>
      </w:r>
      <w:r>
        <w:rPr>
          <w:spacing w:val="-1"/>
        </w:rPr>
        <w:t xml:space="preserve"> </w:t>
      </w:r>
      <w:r>
        <w:t>citing things</w:t>
      </w:r>
      <w:r>
        <w:rPr>
          <w:spacing w:val="-1"/>
        </w:rPr>
        <w:t xml:space="preserve"> </w:t>
      </w:r>
      <w:r>
        <w:t>carefully!</w:t>
      </w:r>
    </w:p>
    <w:p w14:paraId="40066D71" w14:textId="77777777" w:rsidR="003104A4" w:rsidRDefault="003104A4">
      <w:pPr>
        <w:pStyle w:val="BodyText"/>
        <w:rPr>
          <w:sz w:val="28"/>
        </w:rPr>
      </w:pPr>
    </w:p>
    <w:p w14:paraId="40066D72" w14:textId="77777777" w:rsidR="003104A4" w:rsidRDefault="003104A4">
      <w:pPr>
        <w:pStyle w:val="BodyText"/>
        <w:spacing w:before="3"/>
        <w:rPr>
          <w:sz w:val="28"/>
        </w:rPr>
      </w:pPr>
    </w:p>
    <w:p w14:paraId="40066D73" w14:textId="77777777" w:rsidR="003104A4" w:rsidRDefault="00961846">
      <w:pPr>
        <w:pStyle w:val="Heading1"/>
        <w:spacing w:before="1"/>
        <w:ind w:left="160" w:firstLine="0"/>
      </w:pPr>
      <w:r>
        <w:t>References</w:t>
      </w:r>
    </w:p>
    <w:p w14:paraId="40066D74" w14:textId="77777777" w:rsidR="003104A4" w:rsidRDefault="00961846">
      <w:pPr>
        <w:pStyle w:val="BodyText"/>
        <w:spacing w:before="285" w:line="360" w:lineRule="auto"/>
        <w:ind w:left="160" w:right="302"/>
      </w:pPr>
      <w:r>
        <w:t>List any bibliographical citations here [for people and work that you quote/cite</w:t>
      </w:r>
      <w:r>
        <w:rPr>
          <w:spacing w:val="-50"/>
        </w:rPr>
        <w:t xml:space="preserve"> </w:t>
      </w:r>
      <w:r>
        <w:t>in</w:t>
      </w:r>
      <w:r>
        <w:rPr>
          <w:spacing w:val="-1"/>
        </w:rPr>
        <w:t xml:space="preserve"> </w:t>
      </w:r>
      <w:r>
        <w:t>the main text of</w:t>
      </w:r>
      <w:r>
        <w:rPr>
          <w:spacing w:val="-1"/>
        </w:rPr>
        <w:t xml:space="preserve"> </w:t>
      </w:r>
      <w:r>
        <w:t>your</w:t>
      </w:r>
      <w:r>
        <w:rPr>
          <w:spacing w:val="-1"/>
        </w:rPr>
        <w:t xml:space="preserve"> </w:t>
      </w:r>
      <w:r>
        <w:t>report; please do include meaningful citations]</w:t>
      </w:r>
    </w:p>
    <w:p w14:paraId="40066D75" w14:textId="77777777" w:rsidR="003104A4" w:rsidRDefault="003104A4">
      <w:pPr>
        <w:pStyle w:val="BodyText"/>
        <w:rPr>
          <w:sz w:val="20"/>
        </w:rPr>
      </w:pPr>
    </w:p>
    <w:p w14:paraId="40066D76" w14:textId="77777777" w:rsidR="003104A4" w:rsidRDefault="003104A4">
      <w:pPr>
        <w:pStyle w:val="BodyText"/>
        <w:rPr>
          <w:sz w:val="20"/>
        </w:rPr>
      </w:pPr>
    </w:p>
    <w:p w14:paraId="40066D77" w14:textId="77777777" w:rsidR="003104A4" w:rsidRDefault="003104A4">
      <w:pPr>
        <w:pStyle w:val="BodyText"/>
        <w:rPr>
          <w:sz w:val="20"/>
        </w:rPr>
      </w:pPr>
    </w:p>
    <w:p w14:paraId="40066D78" w14:textId="77777777" w:rsidR="003104A4" w:rsidRDefault="003104A4">
      <w:pPr>
        <w:pStyle w:val="BodyText"/>
        <w:rPr>
          <w:sz w:val="20"/>
        </w:rPr>
      </w:pPr>
    </w:p>
    <w:p w14:paraId="40066D79" w14:textId="77777777" w:rsidR="003104A4" w:rsidRDefault="003104A4">
      <w:pPr>
        <w:pStyle w:val="BodyText"/>
        <w:spacing w:before="9"/>
        <w:rPr>
          <w:sz w:val="26"/>
        </w:rPr>
      </w:pPr>
    </w:p>
    <w:p w14:paraId="40066D7A" w14:textId="717E8386" w:rsidR="003104A4" w:rsidRDefault="003104A4">
      <w:pPr>
        <w:spacing w:before="102"/>
        <w:ind w:left="39"/>
        <w:jc w:val="center"/>
        <w:rPr>
          <w:sz w:val="18"/>
        </w:rPr>
      </w:pPr>
    </w:p>
    <w:sectPr w:rsidR="003104A4">
      <w:pgSz w:w="11900" w:h="16840"/>
      <w:pgMar w:top="1360" w:right="1680" w:bottom="280" w:left="16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83A87" w14:textId="77777777" w:rsidR="00FA0B9E" w:rsidRDefault="00FA0B9E" w:rsidP="00B931E1">
      <w:r>
        <w:separator/>
      </w:r>
    </w:p>
  </w:endnote>
  <w:endnote w:type="continuationSeparator" w:id="0">
    <w:p w14:paraId="2533D7F5" w14:textId="77777777" w:rsidR="00FA0B9E" w:rsidRDefault="00FA0B9E" w:rsidP="00B93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84517"/>
      <w:docPartObj>
        <w:docPartGallery w:val="Page Numbers (Bottom of Page)"/>
        <w:docPartUnique/>
      </w:docPartObj>
    </w:sdtPr>
    <w:sdtEndPr>
      <w:rPr>
        <w:noProof/>
      </w:rPr>
    </w:sdtEndPr>
    <w:sdtContent>
      <w:p w14:paraId="5B6B8430" w14:textId="4778B8B8" w:rsidR="00BB2B5E" w:rsidRDefault="00BB2B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AF6511" w14:textId="77777777" w:rsidR="008C1146" w:rsidRDefault="008C1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AD32E" w14:textId="77777777" w:rsidR="00FA0B9E" w:rsidRDefault="00FA0B9E" w:rsidP="00B931E1">
      <w:r>
        <w:separator/>
      </w:r>
    </w:p>
  </w:footnote>
  <w:footnote w:type="continuationSeparator" w:id="0">
    <w:p w14:paraId="6A7F8C4D" w14:textId="77777777" w:rsidR="00FA0B9E" w:rsidRDefault="00FA0B9E" w:rsidP="00B931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87E4A"/>
    <w:multiLevelType w:val="hybridMultilevel"/>
    <w:tmpl w:val="0BF03F62"/>
    <w:lvl w:ilvl="0" w:tplc="22CA1E2E">
      <w:start w:val="1"/>
      <w:numFmt w:val="decimal"/>
      <w:lvlText w:val="%1."/>
      <w:lvlJc w:val="left"/>
      <w:pPr>
        <w:ind w:left="519" w:hanging="360"/>
      </w:pPr>
      <w:rPr>
        <w:rFonts w:hint="default"/>
      </w:rPr>
    </w:lvl>
    <w:lvl w:ilvl="1" w:tplc="08090019" w:tentative="1">
      <w:start w:val="1"/>
      <w:numFmt w:val="lowerLetter"/>
      <w:lvlText w:val="%2."/>
      <w:lvlJc w:val="left"/>
      <w:pPr>
        <w:ind w:left="1239" w:hanging="360"/>
      </w:pPr>
    </w:lvl>
    <w:lvl w:ilvl="2" w:tplc="0809001B" w:tentative="1">
      <w:start w:val="1"/>
      <w:numFmt w:val="lowerRoman"/>
      <w:lvlText w:val="%3."/>
      <w:lvlJc w:val="right"/>
      <w:pPr>
        <w:ind w:left="1959" w:hanging="180"/>
      </w:pPr>
    </w:lvl>
    <w:lvl w:ilvl="3" w:tplc="0809000F" w:tentative="1">
      <w:start w:val="1"/>
      <w:numFmt w:val="decimal"/>
      <w:lvlText w:val="%4."/>
      <w:lvlJc w:val="left"/>
      <w:pPr>
        <w:ind w:left="2679" w:hanging="360"/>
      </w:pPr>
    </w:lvl>
    <w:lvl w:ilvl="4" w:tplc="08090019" w:tentative="1">
      <w:start w:val="1"/>
      <w:numFmt w:val="lowerLetter"/>
      <w:lvlText w:val="%5."/>
      <w:lvlJc w:val="left"/>
      <w:pPr>
        <w:ind w:left="3399" w:hanging="360"/>
      </w:pPr>
    </w:lvl>
    <w:lvl w:ilvl="5" w:tplc="0809001B" w:tentative="1">
      <w:start w:val="1"/>
      <w:numFmt w:val="lowerRoman"/>
      <w:lvlText w:val="%6."/>
      <w:lvlJc w:val="right"/>
      <w:pPr>
        <w:ind w:left="4119" w:hanging="180"/>
      </w:pPr>
    </w:lvl>
    <w:lvl w:ilvl="6" w:tplc="0809000F" w:tentative="1">
      <w:start w:val="1"/>
      <w:numFmt w:val="decimal"/>
      <w:lvlText w:val="%7."/>
      <w:lvlJc w:val="left"/>
      <w:pPr>
        <w:ind w:left="4839" w:hanging="360"/>
      </w:pPr>
    </w:lvl>
    <w:lvl w:ilvl="7" w:tplc="08090019" w:tentative="1">
      <w:start w:val="1"/>
      <w:numFmt w:val="lowerLetter"/>
      <w:lvlText w:val="%8."/>
      <w:lvlJc w:val="left"/>
      <w:pPr>
        <w:ind w:left="5559" w:hanging="360"/>
      </w:pPr>
    </w:lvl>
    <w:lvl w:ilvl="8" w:tplc="0809001B" w:tentative="1">
      <w:start w:val="1"/>
      <w:numFmt w:val="lowerRoman"/>
      <w:lvlText w:val="%9."/>
      <w:lvlJc w:val="right"/>
      <w:pPr>
        <w:ind w:left="6279" w:hanging="180"/>
      </w:pPr>
    </w:lvl>
  </w:abstractNum>
  <w:abstractNum w:abstractNumId="1" w15:restartNumberingAfterBreak="0">
    <w:nsid w:val="51810205"/>
    <w:multiLevelType w:val="hybridMultilevel"/>
    <w:tmpl w:val="2F402DC6"/>
    <w:lvl w:ilvl="0" w:tplc="703A01FE">
      <w:start w:val="1"/>
      <w:numFmt w:val="decimal"/>
      <w:lvlText w:val="%1."/>
      <w:lvlJc w:val="left"/>
      <w:pPr>
        <w:ind w:left="452" w:hanging="293"/>
      </w:pPr>
      <w:rPr>
        <w:rFonts w:ascii="Cambria" w:eastAsia="Cambria" w:hAnsi="Cambria" w:cs="Cambria" w:hint="default"/>
        <w:b/>
        <w:bCs/>
        <w:w w:val="99"/>
        <w:sz w:val="28"/>
        <w:szCs w:val="28"/>
        <w:lang w:val="en-US" w:eastAsia="en-US" w:bidi="ar-SA"/>
      </w:rPr>
    </w:lvl>
    <w:lvl w:ilvl="1" w:tplc="D5D4C14A">
      <w:numFmt w:val="bullet"/>
      <w:lvlText w:val="•"/>
      <w:lvlJc w:val="left"/>
      <w:pPr>
        <w:ind w:left="1272" w:hanging="293"/>
      </w:pPr>
      <w:rPr>
        <w:rFonts w:hint="default"/>
        <w:lang w:val="en-US" w:eastAsia="en-US" w:bidi="ar-SA"/>
      </w:rPr>
    </w:lvl>
    <w:lvl w:ilvl="2" w:tplc="D23E5492">
      <w:numFmt w:val="bullet"/>
      <w:lvlText w:val="•"/>
      <w:lvlJc w:val="left"/>
      <w:pPr>
        <w:ind w:left="2084" w:hanging="293"/>
      </w:pPr>
      <w:rPr>
        <w:rFonts w:hint="default"/>
        <w:lang w:val="en-US" w:eastAsia="en-US" w:bidi="ar-SA"/>
      </w:rPr>
    </w:lvl>
    <w:lvl w:ilvl="3" w:tplc="EFB0D73E">
      <w:numFmt w:val="bullet"/>
      <w:lvlText w:val="•"/>
      <w:lvlJc w:val="left"/>
      <w:pPr>
        <w:ind w:left="2896" w:hanging="293"/>
      </w:pPr>
      <w:rPr>
        <w:rFonts w:hint="default"/>
        <w:lang w:val="en-US" w:eastAsia="en-US" w:bidi="ar-SA"/>
      </w:rPr>
    </w:lvl>
    <w:lvl w:ilvl="4" w:tplc="F4CCBFF8">
      <w:numFmt w:val="bullet"/>
      <w:lvlText w:val="•"/>
      <w:lvlJc w:val="left"/>
      <w:pPr>
        <w:ind w:left="3708" w:hanging="293"/>
      </w:pPr>
      <w:rPr>
        <w:rFonts w:hint="default"/>
        <w:lang w:val="en-US" w:eastAsia="en-US" w:bidi="ar-SA"/>
      </w:rPr>
    </w:lvl>
    <w:lvl w:ilvl="5" w:tplc="4704FA98">
      <w:numFmt w:val="bullet"/>
      <w:lvlText w:val="•"/>
      <w:lvlJc w:val="left"/>
      <w:pPr>
        <w:ind w:left="4520" w:hanging="293"/>
      </w:pPr>
      <w:rPr>
        <w:rFonts w:hint="default"/>
        <w:lang w:val="en-US" w:eastAsia="en-US" w:bidi="ar-SA"/>
      </w:rPr>
    </w:lvl>
    <w:lvl w:ilvl="6" w:tplc="2DF0CF14">
      <w:numFmt w:val="bullet"/>
      <w:lvlText w:val="•"/>
      <w:lvlJc w:val="left"/>
      <w:pPr>
        <w:ind w:left="5332" w:hanging="293"/>
      </w:pPr>
      <w:rPr>
        <w:rFonts w:hint="default"/>
        <w:lang w:val="en-US" w:eastAsia="en-US" w:bidi="ar-SA"/>
      </w:rPr>
    </w:lvl>
    <w:lvl w:ilvl="7" w:tplc="EA80CD2A">
      <w:numFmt w:val="bullet"/>
      <w:lvlText w:val="•"/>
      <w:lvlJc w:val="left"/>
      <w:pPr>
        <w:ind w:left="6144" w:hanging="293"/>
      </w:pPr>
      <w:rPr>
        <w:rFonts w:hint="default"/>
        <w:lang w:val="en-US" w:eastAsia="en-US" w:bidi="ar-SA"/>
      </w:rPr>
    </w:lvl>
    <w:lvl w:ilvl="8" w:tplc="82A6AAFA">
      <w:numFmt w:val="bullet"/>
      <w:lvlText w:val="•"/>
      <w:lvlJc w:val="left"/>
      <w:pPr>
        <w:ind w:left="6956" w:hanging="293"/>
      </w:pPr>
      <w:rPr>
        <w:rFonts w:hint="default"/>
        <w:lang w:val="en-US" w:eastAsia="en-US" w:bidi="ar-SA"/>
      </w:rPr>
    </w:lvl>
  </w:abstractNum>
  <w:abstractNum w:abstractNumId="2" w15:restartNumberingAfterBreak="0">
    <w:nsid w:val="6DD96050"/>
    <w:multiLevelType w:val="hybridMultilevel"/>
    <w:tmpl w:val="E6EA2B8E"/>
    <w:lvl w:ilvl="0" w:tplc="6DC23580">
      <w:numFmt w:val="bullet"/>
      <w:lvlText w:val="-"/>
      <w:lvlJc w:val="left"/>
      <w:pPr>
        <w:ind w:left="520" w:hanging="360"/>
      </w:pPr>
      <w:rPr>
        <w:rFonts w:ascii="Cambria" w:eastAsia="Cambria" w:hAnsi="Cambria" w:cs="Cambria" w:hint="default"/>
      </w:rPr>
    </w:lvl>
    <w:lvl w:ilvl="1" w:tplc="08090003" w:tentative="1">
      <w:start w:val="1"/>
      <w:numFmt w:val="bullet"/>
      <w:lvlText w:val="o"/>
      <w:lvlJc w:val="left"/>
      <w:pPr>
        <w:ind w:left="1240" w:hanging="360"/>
      </w:pPr>
      <w:rPr>
        <w:rFonts w:ascii="Courier New" w:hAnsi="Courier New" w:cs="Courier New" w:hint="default"/>
      </w:rPr>
    </w:lvl>
    <w:lvl w:ilvl="2" w:tplc="08090005" w:tentative="1">
      <w:start w:val="1"/>
      <w:numFmt w:val="bullet"/>
      <w:lvlText w:val=""/>
      <w:lvlJc w:val="left"/>
      <w:pPr>
        <w:ind w:left="1960" w:hanging="360"/>
      </w:pPr>
      <w:rPr>
        <w:rFonts w:ascii="Wingdings" w:hAnsi="Wingdings" w:hint="default"/>
      </w:rPr>
    </w:lvl>
    <w:lvl w:ilvl="3" w:tplc="08090001" w:tentative="1">
      <w:start w:val="1"/>
      <w:numFmt w:val="bullet"/>
      <w:lvlText w:val=""/>
      <w:lvlJc w:val="left"/>
      <w:pPr>
        <w:ind w:left="2680" w:hanging="360"/>
      </w:pPr>
      <w:rPr>
        <w:rFonts w:ascii="Symbol" w:hAnsi="Symbol" w:hint="default"/>
      </w:rPr>
    </w:lvl>
    <w:lvl w:ilvl="4" w:tplc="08090003" w:tentative="1">
      <w:start w:val="1"/>
      <w:numFmt w:val="bullet"/>
      <w:lvlText w:val="o"/>
      <w:lvlJc w:val="left"/>
      <w:pPr>
        <w:ind w:left="3400" w:hanging="360"/>
      </w:pPr>
      <w:rPr>
        <w:rFonts w:ascii="Courier New" w:hAnsi="Courier New" w:cs="Courier New" w:hint="default"/>
      </w:rPr>
    </w:lvl>
    <w:lvl w:ilvl="5" w:tplc="08090005" w:tentative="1">
      <w:start w:val="1"/>
      <w:numFmt w:val="bullet"/>
      <w:lvlText w:val=""/>
      <w:lvlJc w:val="left"/>
      <w:pPr>
        <w:ind w:left="4120" w:hanging="360"/>
      </w:pPr>
      <w:rPr>
        <w:rFonts w:ascii="Wingdings" w:hAnsi="Wingdings" w:hint="default"/>
      </w:rPr>
    </w:lvl>
    <w:lvl w:ilvl="6" w:tplc="08090001" w:tentative="1">
      <w:start w:val="1"/>
      <w:numFmt w:val="bullet"/>
      <w:lvlText w:val=""/>
      <w:lvlJc w:val="left"/>
      <w:pPr>
        <w:ind w:left="4840" w:hanging="360"/>
      </w:pPr>
      <w:rPr>
        <w:rFonts w:ascii="Symbol" w:hAnsi="Symbol" w:hint="default"/>
      </w:rPr>
    </w:lvl>
    <w:lvl w:ilvl="7" w:tplc="08090003" w:tentative="1">
      <w:start w:val="1"/>
      <w:numFmt w:val="bullet"/>
      <w:lvlText w:val="o"/>
      <w:lvlJc w:val="left"/>
      <w:pPr>
        <w:ind w:left="5560" w:hanging="360"/>
      </w:pPr>
      <w:rPr>
        <w:rFonts w:ascii="Courier New" w:hAnsi="Courier New" w:cs="Courier New" w:hint="default"/>
      </w:rPr>
    </w:lvl>
    <w:lvl w:ilvl="8" w:tplc="08090005" w:tentative="1">
      <w:start w:val="1"/>
      <w:numFmt w:val="bullet"/>
      <w:lvlText w:val=""/>
      <w:lvlJc w:val="left"/>
      <w:pPr>
        <w:ind w:left="6280" w:hanging="360"/>
      </w:pPr>
      <w:rPr>
        <w:rFonts w:ascii="Wingdings" w:hAnsi="Wingdings" w:hint="default"/>
      </w:rPr>
    </w:lvl>
  </w:abstractNum>
  <w:num w:numId="1" w16cid:durableId="1022173123">
    <w:abstractNumId w:val="1"/>
  </w:num>
  <w:num w:numId="2" w16cid:durableId="1343430158">
    <w:abstractNumId w:val="2"/>
  </w:num>
  <w:num w:numId="3" w16cid:durableId="1615331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104A4"/>
    <w:rsid w:val="000354F4"/>
    <w:rsid w:val="00056912"/>
    <w:rsid w:val="0008556D"/>
    <w:rsid w:val="000C090D"/>
    <w:rsid w:val="000C2435"/>
    <w:rsid w:val="000C7468"/>
    <w:rsid w:val="00113985"/>
    <w:rsid w:val="0011563F"/>
    <w:rsid w:val="00117E9D"/>
    <w:rsid w:val="001239EF"/>
    <w:rsid w:val="00127055"/>
    <w:rsid w:val="00150B41"/>
    <w:rsid w:val="00171235"/>
    <w:rsid w:val="00171651"/>
    <w:rsid w:val="001860B5"/>
    <w:rsid w:val="001B4CC7"/>
    <w:rsid w:val="001D679D"/>
    <w:rsid w:val="001E2222"/>
    <w:rsid w:val="001E57FB"/>
    <w:rsid w:val="001F2E96"/>
    <w:rsid w:val="00206758"/>
    <w:rsid w:val="00207BF4"/>
    <w:rsid w:val="002336BD"/>
    <w:rsid w:val="002421A5"/>
    <w:rsid w:val="002434E3"/>
    <w:rsid w:val="00243BAA"/>
    <w:rsid w:val="00254E79"/>
    <w:rsid w:val="00257CD3"/>
    <w:rsid w:val="00260945"/>
    <w:rsid w:val="002645E8"/>
    <w:rsid w:val="002736E7"/>
    <w:rsid w:val="002744B4"/>
    <w:rsid w:val="00275EA5"/>
    <w:rsid w:val="00286BC8"/>
    <w:rsid w:val="002A416F"/>
    <w:rsid w:val="002B085B"/>
    <w:rsid w:val="002B5AE6"/>
    <w:rsid w:val="002B767C"/>
    <w:rsid w:val="002C6015"/>
    <w:rsid w:val="002D0E0E"/>
    <w:rsid w:val="002D0EEB"/>
    <w:rsid w:val="002E1B17"/>
    <w:rsid w:val="002F7B84"/>
    <w:rsid w:val="003028E3"/>
    <w:rsid w:val="003104A4"/>
    <w:rsid w:val="00330B57"/>
    <w:rsid w:val="00333DA6"/>
    <w:rsid w:val="00342BE4"/>
    <w:rsid w:val="003532AF"/>
    <w:rsid w:val="003621B1"/>
    <w:rsid w:val="00375CA2"/>
    <w:rsid w:val="00377C57"/>
    <w:rsid w:val="00377E41"/>
    <w:rsid w:val="003864F7"/>
    <w:rsid w:val="00393738"/>
    <w:rsid w:val="00397A36"/>
    <w:rsid w:val="003B559D"/>
    <w:rsid w:val="003C03C6"/>
    <w:rsid w:val="003D4F1F"/>
    <w:rsid w:val="003F210C"/>
    <w:rsid w:val="003F5096"/>
    <w:rsid w:val="003F6594"/>
    <w:rsid w:val="003F7AB8"/>
    <w:rsid w:val="004033CD"/>
    <w:rsid w:val="00440C8D"/>
    <w:rsid w:val="00455F7E"/>
    <w:rsid w:val="00456B03"/>
    <w:rsid w:val="00462D53"/>
    <w:rsid w:val="004651C9"/>
    <w:rsid w:val="004740DC"/>
    <w:rsid w:val="00481AC6"/>
    <w:rsid w:val="00491D89"/>
    <w:rsid w:val="00493CB5"/>
    <w:rsid w:val="004A5D9C"/>
    <w:rsid w:val="004C482B"/>
    <w:rsid w:val="004E24F6"/>
    <w:rsid w:val="004E483D"/>
    <w:rsid w:val="004E4F9C"/>
    <w:rsid w:val="004F0AAD"/>
    <w:rsid w:val="004F197D"/>
    <w:rsid w:val="004F4E90"/>
    <w:rsid w:val="004F5A98"/>
    <w:rsid w:val="00505524"/>
    <w:rsid w:val="005248CA"/>
    <w:rsid w:val="0053047F"/>
    <w:rsid w:val="00542601"/>
    <w:rsid w:val="00545C98"/>
    <w:rsid w:val="0055720A"/>
    <w:rsid w:val="00570482"/>
    <w:rsid w:val="00570EA2"/>
    <w:rsid w:val="005764F3"/>
    <w:rsid w:val="00582702"/>
    <w:rsid w:val="005830B3"/>
    <w:rsid w:val="005873F2"/>
    <w:rsid w:val="00590118"/>
    <w:rsid w:val="00592FF4"/>
    <w:rsid w:val="005A4715"/>
    <w:rsid w:val="005A61DA"/>
    <w:rsid w:val="005B50A4"/>
    <w:rsid w:val="005B5AB6"/>
    <w:rsid w:val="005C2428"/>
    <w:rsid w:val="005D0835"/>
    <w:rsid w:val="005E2591"/>
    <w:rsid w:val="005F59A6"/>
    <w:rsid w:val="00615A08"/>
    <w:rsid w:val="00616D7A"/>
    <w:rsid w:val="00662241"/>
    <w:rsid w:val="00664231"/>
    <w:rsid w:val="00667107"/>
    <w:rsid w:val="00672F71"/>
    <w:rsid w:val="00673C3E"/>
    <w:rsid w:val="006775EA"/>
    <w:rsid w:val="00681CDE"/>
    <w:rsid w:val="00684BD6"/>
    <w:rsid w:val="006A13D3"/>
    <w:rsid w:val="006B229C"/>
    <w:rsid w:val="006B2932"/>
    <w:rsid w:val="006B4BAA"/>
    <w:rsid w:val="006B52E7"/>
    <w:rsid w:val="006B7021"/>
    <w:rsid w:val="006C4CD4"/>
    <w:rsid w:val="006D30E3"/>
    <w:rsid w:val="00702579"/>
    <w:rsid w:val="00710789"/>
    <w:rsid w:val="0071384D"/>
    <w:rsid w:val="007270BC"/>
    <w:rsid w:val="007325CC"/>
    <w:rsid w:val="00745193"/>
    <w:rsid w:val="00757EEF"/>
    <w:rsid w:val="00760E03"/>
    <w:rsid w:val="0076477B"/>
    <w:rsid w:val="0077108E"/>
    <w:rsid w:val="00772EF5"/>
    <w:rsid w:val="007742CA"/>
    <w:rsid w:val="00780F04"/>
    <w:rsid w:val="007841C7"/>
    <w:rsid w:val="0078492E"/>
    <w:rsid w:val="00794B33"/>
    <w:rsid w:val="007A074A"/>
    <w:rsid w:val="007A6701"/>
    <w:rsid w:val="007B0265"/>
    <w:rsid w:val="007B7197"/>
    <w:rsid w:val="007E38F2"/>
    <w:rsid w:val="007F4AC7"/>
    <w:rsid w:val="00801696"/>
    <w:rsid w:val="00815805"/>
    <w:rsid w:val="00827C9F"/>
    <w:rsid w:val="00850357"/>
    <w:rsid w:val="008625B7"/>
    <w:rsid w:val="00863B07"/>
    <w:rsid w:val="008675B2"/>
    <w:rsid w:val="00870A40"/>
    <w:rsid w:val="0089078B"/>
    <w:rsid w:val="008C1146"/>
    <w:rsid w:val="008D658B"/>
    <w:rsid w:val="008E02BF"/>
    <w:rsid w:val="008E0C79"/>
    <w:rsid w:val="008F7608"/>
    <w:rsid w:val="00916E62"/>
    <w:rsid w:val="00922B21"/>
    <w:rsid w:val="00923820"/>
    <w:rsid w:val="00933B51"/>
    <w:rsid w:val="00935605"/>
    <w:rsid w:val="009559E6"/>
    <w:rsid w:val="00961846"/>
    <w:rsid w:val="00974A04"/>
    <w:rsid w:val="00974FB0"/>
    <w:rsid w:val="009812B6"/>
    <w:rsid w:val="00984236"/>
    <w:rsid w:val="00993FDD"/>
    <w:rsid w:val="00997A68"/>
    <w:rsid w:val="009A091B"/>
    <w:rsid w:val="009C3D32"/>
    <w:rsid w:val="009D0742"/>
    <w:rsid w:val="009E36D7"/>
    <w:rsid w:val="009E5A28"/>
    <w:rsid w:val="009F2768"/>
    <w:rsid w:val="00A357A9"/>
    <w:rsid w:val="00A45BB3"/>
    <w:rsid w:val="00A5096A"/>
    <w:rsid w:val="00A65982"/>
    <w:rsid w:val="00A70E8E"/>
    <w:rsid w:val="00A74EA5"/>
    <w:rsid w:val="00A915FB"/>
    <w:rsid w:val="00A932FB"/>
    <w:rsid w:val="00AB1920"/>
    <w:rsid w:val="00AB58F2"/>
    <w:rsid w:val="00AC07EF"/>
    <w:rsid w:val="00AD4F41"/>
    <w:rsid w:val="00AD6508"/>
    <w:rsid w:val="00AD7920"/>
    <w:rsid w:val="00AE65A2"/>
    <w:rsid w:val="00AF0972"/>
    <w:rsid w:val="00B02D7E"/>
    <w:rsid w:val="00B03DB6"/>
    <w:rsid w:val="00B068C4"/>
    <w:rsid w:val="00B10CEF"/>
    <w:rsid w:val="00B12EFD"/>
    <w:rsid w:val="00B25B6A"/>
    <w:rsid w:val="00B3287D"/>
    <w:rsid w:val="00B53B70"/>
    <w:rsid w:val="00B54684"/>
    <w:rsid w:val="00B85F55"/>
    <w:rsid w:val="00B92A8D"/>
    <w:rsid w:val="00B931E1"/>
    <w:rsid w:val="00B94B26"/>
    <w:rsid w:val="00B973FA"/>
    <w:rsid w:val="00BA593A"/>
    <w:rsid w:val="00BA6E5D"/>
    <w:rsid w:val="00BA7AAD"/>
    <w:rsid w:val="00BB2B5E"/>
    <w:rsid w:val="00BB34BF"/>
    <w:rsid w:val="00BD152E"/>
    <w:rsid w:val="00BD1AF8"/>
    <w:rsid w:val="00BF7F4A"/>
    <w:rsid w:val="00C04592"/>
    <w:rsid w:val="00C04664"/>
    <w:rsid w:val="00C30EEE"/>
    <w:rsid w:val="00C31420"/>
    <w:rsid w:val="00C363B4"/>
    <w:rsid w:val="00C438AE"/>
    <w:rsid w:val="00C50BC7"/>
    <w:rsid w:val="00C62CB2"/>
    <w:rsid w:val="00C84EE4"/>
    <w:rsid w:val="00CC5629"/>
    <w:rsid w:val="00CD6A05"/>
    <w:rsid w:val="00CE52D0"/>
    <w:rsid w:val="00CF5837"/>
    <w:rsid w:val="00CF62B9"/>
    <w:rsid w:val="00D03386"/>
    <w:rsid w:val="00D07673"/>
    <w:rsid w:val="00D21DE9"/>
    <w:rsid w:val="00D2413C"/>
    <w:rsid w:val="00D25222"/>
    <w:rsid w:val="00D62DEE"/>
    <w:rsid w:val="00D82716"/>
    <w:rsid w:val="00D8481C"/>
    <w:rsid w:val="00DA525E"/>
    <w:rsid w:val="00DB581D"/>
    <w:rsid w:val="00DB6F76"/>
    <w:rsid w:val="00DE39BB"/>
    <w:rsid w:val="00DF1AF4"/>
    <w:rsid w:val="00DF2E93"/>
    <w:rsid w:val="00DF47A2"/>
    <w:rsid w:val="00E0516D"/>
    <w:rsid w:val="00E12F1E"/>
    <w:rsid w:val="00E23EC0"/>
    <w:rsid w:val="00E2745D"/>
    <w:rsid w:val="00E36D5F"/>
    <w:rsid w:val="00E660EF"/>
    <w:rsid w:val="00E877A9"/>
    <w:rsid w:val="00E97F2E"/>
    <w:rsid w:val="00EA09F8"/>
    <w:rsid w:val="00EA0EFB"/>
    <w:rsid w:val="00EA5D7D"/>
    <w:rsid w:val="00EB410E"/>
    <w:rsid w:val="00EB4D74"/>
    <w:rsid w:val="00EB5609"/>
    <w:rsid w:val="00EC3B39"/>
    <w:rsid w:val="00ED0A57"/>
    <w:rsid w:val="00ED773F"/>
    <w:rsid w:val="00EE707D"/>
    <w:rsid w:val="00EF3888"/>
    <w:rsid w:val="00F21470"/>
    <w:rsid w:val="00F40878"/>
    <w:rsid w:val="00F673FA"/>
    <w:rsid w:val="00F71DA0"/>
    <w:rsid w:val="00FA0B9E"/>
    <w:rsid w:val="00FA4F29"/>
    <w:rsid w:val="00FA6CB0"/>
    <w:rsid w:val="00FB0E63"/>
    <w:rsid w:val="00FB357A"/>
    <w:rsid w:val="00FB630E"/>
    <w:rsid w:val="00FC76D4"/>
    <w:rsid w:val="00FD6327"/>
    <w:rsid w:val="00FE60FA"/>
    <w:rsid w:val="00FF0032"/>
    <w:rsid w:val="00FF58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66C9F"/>
  <w15:docId w15:val="{A1D7D558-ABDE-45DE-A349-7BCA20F6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452" w:hanging="293"/>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400" w:right="361"/>
      <w:jc w:val="center"/>
    </w:pPr>
    <w:rPr>
      <w:b/>
      <w:bCs/>
      <w:sz w:val="64"/>
      <w:szCs w:val="64"/>
    </w:rPr>
  </w:style>
  <w:style w:type="paragraph" w:styleId="ListParagraph">
    <w:name w:val="List Paragraph"/>
    <w:basedOn w:val="Normal"/>
    <w:uiPriority w:val="1"/>
    <w:qFormat/>
    <w:pPr>
      <w:ind w:left="452" w:hanging="293"/>
    </w:pPr>
  </w:style>
  <w:style w:type="paragraph" w:customStyle="1" w:styleId="TableParagraph">
    <w:name w:val="Table Paragraph"/>
    <w:basedOn w:val="Normal"/>
    <w:uiPriority w:val="1"/>
    <w:qFormat/>
    <w:pPr>
      <w:spacing w:before="130"/>
    </w:pPr>
  </w:style>
  <w:style w:type="paragraph" w:styleId="Header">
    <w:name w:val="header"/>
    <w:basedOn w:val="Normal"/>
    <w:link w:val="HeaderChar"/>
    <w:uiPriority w:val="99"/>
    <w:unhideWhenUsed/>
    <w:rsid w:val="00B931E1"/>
    <w:pPr>
      <w:tabs>
        <w:tab w:val="center" w:pos="4513"/>
        <w:tab w:val="right" w:pos="9026"/>
      </w:tabs>
    </w:pPr>
  </w:style>
  <w:style w:type="character" w:customStyle="1" w:styleId="HeaderChar">
    <w:name w:val="Header Char"/>
    <w:basedOn w:val="DefaultParagraphFont"/>
    <w:link w:val="Header"/>
    <w:uiPriority w:val="99"/>
    <w:rsid w:val="00B931E1"/>
    <w:rPr>
      <w:rFonts w:ascii="Cambria" w:eastAsia="Cambria" w:hAnsi="Cambria" w:cs="Cambria"/>
    </w:rPr>
  </w:style>
  <w:style w:type="paragraph" w:styleId="Footer">
    <w:name w:val="footer"/>
    <w:basedOn w:val="Normal"/>
    <w:link w:val="FooterChar"/>
    <w:uiPriority w:val="99"/>
    <w:unhideWhenUsed/>
    <w:rsid w:val="00B931E1"/>
    <w:pPr>
      <w:tabs>
        <w:tab w:val="center" w:pos="4513"/>
        <w:tab w:val="right" w:pos="9026"/>
      </w:tabs>
    </w:pPr>
  </w:style>
  <w:style w:type="character" w:customStyle="1" w:styleId="FooterChar">
    <w:name w:val="Footer Char"/>
    <w:basedOn w:val="DefaultParagraphFont"/>
    <w:link w:val="Footer"/>
    <w:uiPriority w:val="99"/>
    <w:rsid w:val="00B931E1"/>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3A8BD-5C49-4CE0-96DF-467CDA88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12</Pages>
  <Words>2588</Words>
  <Characters>14755</Characters>
  <Application>Microsoft Office Word</Application>
  <DocSecurity>0</DocSecurity>
  <Lines>122</Lines>
  <Paragraphs>34</Paragraphs>
  <ScaleCrop>false</ScaleCrop>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 2023</dc:title>
  <dc:creator>Tony Veale</dc:creator>
  <cp:lastModifiedBy>Kenner, Florian (DualStudy)</cp:lastModifiedBy>
  <cp:revision>154</cp:revision>
  <dcterms:created xsi:type="dcterms:W3CDTF">2023-04-30T11:57:00Z</dcterms:created>
  <dcterms:modified xsi:type="dcterms:W3CDTF">2023-04-30T18:49:00Z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2023-03-06T00:00:00Z</vt:filetime>
  </property>
  <property fmtid="{D5CDD505-2E9C-101B-9397-08002B2CF9AE}" pid="3" name="Creator">
    <vt:lpwstr>Word</vt:lpwstr>
  </property>
  <property fmtid="{D5CDD505-2E9C-101B-9397-08002B2CF9AE}" pid="4" name="LastSaved">
    <vt:filetime>2023-04-29T00:00:00Z</vt:filetime>
  </property>
</Properties>
</file>